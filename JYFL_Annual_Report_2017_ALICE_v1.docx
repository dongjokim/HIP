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A4059" w14:textId="05B33E62" w:rsidR="008358C5" w:rsidRPr="00D50047" w:rsidRDefault="00B5790D" w:rsidP="00C71505">
      <w:pPr>
        <w:spacing w:after="0" w:line="240" w:lineRule="auto"/>
        <w:rPr>
          <w:rFonts w:ascii="Times New Roman" w:eastAsiaTheme="minorEastAsia" w:hAnsi="Times New Roman" w:cs="Times New Roman"/>
          <w:lang w:val="en-GB"/>
        </w:rPr>
      </w:pPr>
      <w:r w:rsidRPr="00D50047">
        <w:rPr>
          <w:rFonts w:ascii="Times New Roman" w:eastAsiaTheme="minorEastAsia" w:hAnsi="Times New Roman" w:cs="Times New Roman"/>
          <w:b/>
          <w:lang w:val="en-GB"/>
        </w:rPr>
        <w:t>ALICE</w:t>
      </w:r>
    </w:p>
    <w:p w14:paraId="7ADA7CC0" w14:textId="77777777" w:rsidR="003F084F" w:rsidRPr="00D50047" w:rsidRDefault="003F084F" w:rsidP="00C71505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67B84C86" w14:textId="2586607F" w:rsidR="00F31A41" w:rsidRDefault="00834D12" w:rsidP="001B45FA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D50047">
        <w:rPr>
          <w:rFonts w:ascii="Times New Roman" w:hAnsi="Times New Roman" w:cs="Times New Roman"/>
          <w:lang w:val="en-GB"/>
        </w:rPr>
        <w:t>In 2016</w:t>
      </w:r>
      <w:r w:rsidR="00446A3A" w:rsidRPr="00D50047">
        <w:rPr>
          <w:rFonts w:ascii="Times New Roman" w:hAnsi="Times New Roman" w:cs="Times New Roman"/>
          <w:lang w:val="en-GB"/>
        </w:rPr>
        <w:t xml:space="preserve"> ALICE</w:t>
      </w:r>
      <w:r w:rsidRPr="00D50047">
        <w:rPr>
          <w:rFonts w:ascii="Times New Roman" w:hAnsi="Times New Roman" w:cs="Times New Roman"/>
          <w:lang w:val="en-GB"/>
        </w:rPr>
        <w:t xml:space="preserve"> </w:t>
      </w:r>
      <w:r w:rsidR="00446A3A" w:rsidRPr="00D50047">
        <w:rPr>
          <w:rFonts w:ascii="Times New Roman" w:hAnsi="Times New Roman" w:cs="Times New Roman"/>
          <w:lang w:val="en-GB"/>
        </w:rPr>
        <w:t xml:space="preserve">operated </w:t>
      </w:r>
      <w:r w:rsidR="00633A72" w:rsidRPr="00D50047">
        <w:rPr>
          <w:rFonts w:ascii="Times New Roman" w:hAnsi="Times New Roman" w:cs="Times New Roman"/>
          <w:lang w:val="en-GB"/>
        </w:rPr>
        <w:t>during</w:t>
      </w:r>
      <w:r w:rsidR="00446A3A" w:rsidRPr="00D50047">
        <w:rPr>
          <w:rFonts w:ascii="Times New Roman" w:hAnsi="Times New Roman" w:cs="Times New Roman"/>
          <w:lang w:val="en-GB"/>
        </w:rPr>
        <w:t xml:space="preserve"> the entire running period of the LHC collider at CERN. The bulk of the data, </w:t>
      </w:r>
      <w:r w:rsidR="00D50047" w:rsidRPr="00D50047">
        <w:rPr>
          <w:rFonts w:ascii="Times New Roman" w:hAnsi="Times New Roman" w:cs="Times New Roman"/>
          <w:lang w:val="en-GB"/>
        </w:rPr>
        <w:t>totalling</w:t>
      </w:r>
      <w:r w:rsidR="00446A3A" w:rsidRPr="00D50047">
        <w:rPr>
          <w:rFonts w:ascii="Times New Roman" w:hAnsi="Times New Roman" w:cs="Times New Roman"/>
          <w:lang w:val="en-GB"/>
        </w:rPr>
        <w:t xml:space="preserve"> the equivalent 70 days, were taken for proton-proton collisions at the </w:t>
      </w:r>
      <w:proofErr w:type="spellStart"/>
      <w:r w:rsidR="00446A3A" w:rsidRPr="00D50047">
        <w:rPr>
          <w:rFonts w:ascii="Times New Roman" w:hAnsi="Times New Roman" w:cs="Times New Roman"/>
          <w:lang w:val="en-GB"/>
        </w:rPr>
        <w:t>center</w:t>
      </w:r>
      <w:proofErr w:type="spellEnd"/>
      <w:r w:rsidR="00446A3A" w:rsidRPr="00D50047">
        <w:rPr>
          <w:rFonts w:ascii="Times New Roman" w:hAnsi="Times New Roman" w:cs="Times New Roman"/>
          <w:lang w:val="en-GB"/>
        </w:rPr>
        <w:t xml:space="preserve"> of mass energy of </w:t>
      </w:r>
      <w:r w:rsidRPr="00D50047">
        <w:rPr>
          <w:rFonts w:ascii="Times New Roman" w:hAnsi="Times New Roman" w:cs="Times New Roman"/>
          <w:lang w:val="en-GB"/>
        </w:rPr>
        <w:t xml:space="preserve">13 </w:t>
      </w:r>
      <w:proofErr w:type="spellStart"/>
      <w:r w:rsidRPr="00D50047">
        <w:rPr>
          <w:rFonts w:ascii="Times New Roman" w:hAnsi="Times New Roman" w:cs="Times New Roman"/>
          <w:lang w:val="en-GB"/>
        </w:rPr>
        <w:t>TeV</w:t>
      </w:r>
      <w:proofErr w:type="spellEnd"/>
      <w:r w:rsidR="00446A3A" w:rsidRPr="00D50047">
        <w:rPr>
          <w:rFonts w:ascii="Times New Roman" w:hAnsi="Times New Roman" w:cs="Times New Roman"/>
          <w:lang w:val="en-GB"/>
        </w:rPr>
        <w:t>. At that time ALICE collected 822 million events at the minimum bias trigger and 514 million of high-multiplicity events. Especially important for ALICE were the three heavy ion</w:t>
      </w:r>
      <w:r w:rsidR="00381D9B" w:rsidRPr="00D50047">
        <w:rPr>
          <w:rFonts w:ascii="Times New Roman" w:hAnsi="Times New Roman" w:cs="Times New Roman"/>
          <w:lang w:val="en-GB"/>
        </w:rPr>
        <w:t xml:space="preserve"> (HI)</w:t>
      </w:r>
      <w:r w:rsidR="00446A3A" w:rsidRPr="00D50047">
        <w:rPr>
          <w:rFonts w:ascii="Times New Roman" w:hAnsi="Times New Roman" w:cs="Times New Roman"/>
          <w:lang w:val="en-GB"/>
        </w:rPr>
        <w:t xml:space="preserve"> runs at the e</w:t>
      </w:r>
      <w:r w:rsidR="00633A72" w:rsidRPr="00D50047">
        <w:rPr>
          <w:rFonts w:ascii="Times New Roman" w:hAnsi="Times New Roman" w:cs="Times New Roman"/>
          <w:lang w:val="en-GB"/>
        </w:rPr>
        <w:t>nd of the year: the 5.8 day equivalent p-</w:t>
      </w:r>
      <w:proofErr w:type="spellStart"/>
      <w:r w:rsidR="00633A72" w:rsidRPr="00D50047">
        <w:rPr>
          <w:rFonts w:ascii="Times New Roman" w:hAnsi="Times New Roman" w:cs="Times New Roman"/>
          <w:lang w:val="en-GB"/>
        </w:rPr>
        <w:t>Pb</w:t>
      </w:r>
      <w:proofErr w:type="spellEnd"/>
      <w:r w:rsidR="00633A72" w:rsidRPr="00D50047">
        <w:rPr>
          <w:rFonts w:ascii="Times New Roman" w:hAnsi="Times New Roman" w:cs="Times New Roman"/>
          <w:lang w:val="en-GB"/>
        </w:rPr>
        <w:t xml:space="preserve"> run</w:t>
      </w:r>
      <w:r w:rsidR="00446A3A" w:rsidRPr="00D50047">
        <w:rPr>
          <w:rFonts w:ascii="Times New Roman" w:hAnsi="Times New Roman" w:cs="Times New Roman"/>
          <w:lang w:val="en-GB"/>
        </w:rPr>
        <w:t xml:space="preserve"> at 5 </w:t>
      </w:r>
      <w:proofErr w:type="spellStart"/>
      <w:r w:rsidR="00446A3A" w:rsidRPr="00D50047">
        <w:rPr>
          <w:rFonts w:ascii="Times New Roman" w:hAnsi="Times New Roman" w:cs="Times New Roman"/>
          <w:lang w:val="en-GB"/>
        </w:rPr>
        <w:t>TeV</w:t>
      </w:r>
      <w:proofErr w:type="spellEnd"/>
      <w:r w:rsidR="00446A3A" w:rsidRPr="00D50047">
        <w:rPr>
          <w:rFonts w:ascii="Times New Roman" w:hAnsi="Times New Roman" w:cs="Times New Roman"/>
          <w:lang w:val="en-GB"/>
        </w:rPr>
        <w:t xml:space="preserve"> followed by </w:t>
      </w:r>
      <w:r w:rsidR="00FD55C8">
        <w:rPr>
          <w:rFonts w:ascii="Times New Roman" w:hAnsi="Times New Roman" w:cs="Times New Roman"/>
          <w:lang w:val="en-GB"/>
        </w:rPr>
        <w:t>5</w:t>
      </w:r>
      <w:r w:rsidR="00446A3A" w:rsidRPr="00D50047">
        <w:rPr>
          <w:rFonts w:ascii="Times New Roman" w:hAnsi="Times New Roman" w:cs="Times New Roman"/>
          <w:lang w:val="en-GB"/>
        </w:rPr>
        <w:t>.6 days of p-</w:t>
      </w:r>
      <w:proofErr w:type="spellStart"/>
      <w:r w:rsidR="00446A3A" w:rsidRPr="00D50047">
        <w:rPr>
          <w:rFonts w:ascii="Times New Roman" w:hAnsi="Times New Roman" w:cs="Times New Roman"/>
          <w:lang w:val="en-GB"/>
        </w:rPr>
        <w:t>Pb</w:t>
      </w:r>
      <w:proofErr w:type="spellEnd"/>
      <w:r w:rsidR="00446A3A" w:rsidRPr="00D50047">
        <w:rPr>
          <w:rFonts w:ascii="Times New Roman" w:hAnsi="Times New Roman" w:cs="Times New Roman"/>
          <w:lang w:val="en-GB"/>
        </w:rPr>
        <w:t xml:space="preserve"> collisions at 8 </w:t>
      </w:r>
      <w:proofErr w:type="spellStart"/>
      <w:r w:rsidR="00446A3A" w:rsidRPr="00D50047">
        <w:rPr>
          <w:rFonts w:ascii="Times New Roman" w:hAnsi="Times New Roman" w:cs="Times New Roman"/>
          <w:lang w:val="en-GB"/>
        </w:rPr>
        <w:t>TeV</w:t>
      </w:r>
      <w:proofErr w:type="spellEnd"/>
      <w:r w:rsidR="00446A3A" w:rsidRPr="00D50047">
        <w:rPr>
          <w:rFonts w:ascii="Times New Roman" w:hAnsi="Times New Roman" w:cs="Times New Roman"/>
          <w:lang w:val="en-GB"/>
        </w:rPr>
        <w:t>.</w:t>
      </w:r>
    </w:p>
    <w:p w14:paraId="112BD499" w14:textId="77777777" w:rsidR="00F31A41" w:rsidRDefault="00F31A41" w:rsidP="001B45FA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0598BAAA" w14:textId="0FB3402D" w:rsidR="001B45FA" w:rsidRPr="00D50047" w:rsidRDefault="00F31A41" w:rsidP="00460EF3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Our group has running and maintenance responsibilities in two detector systems.</w:t>
      </w:r>
      <w:ins w:id="0" w:author="Sami Rasanen" w:date="2017-08-27T22:41:00Z">
        <w:r w:rsidR="00755289">
          <w:rPr>
            <w:rFonts w:ascii="Times New Roman" w:hAnsi="Times New Roman" w:cs="Times New Roman"/>
            <w:lang w:val="en-GB"/>
          </w:rPr>
          <w:t xml:space="preserve"> </w:t>
        </w:r>
      </w:ins>
      <w:r w:rsidR="00633A72" w:rsidRPr="00D50047">
        <w:rPr>
          <w:rFonts w:ascii="Times New Roman" w:hAnsi="Times New Roman" w:cs="Times New Roman"/>
          <w:lang w:val="en-GB"/>
        </w:rPr>
        <w:t xml:space="preserve">The T0 </w:t>
      </w:r>
      <w:r>
        <w:rPr>
          <w:rFonts w:ascii="Times New Roman" w:hAnsi="Times New Roman" w:cs="Times New Roman"/>
          <w:lang w:val="en-GB"/>
        </w:rPr>
        <w:t xml:space="preserve">timing </w:t>
      </w:r>
      <w:r w:rsidR="00633A72" w:rsidRPr="00D50047">
        <w:rPr>
          <w:rFonts w:ascii="Times New Roman" w:hAnsi="Times New Roman" w:cs="Times New Roman"/>
          <w:lang w:val="en-GB"/>
        </w:rPr>
        <w:t>detector operated very well throughout 2016</w:t>
      </w:r>
      <w:r w:rsidR="00216213" w:rsidRPr="00D50047"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  <w:lang w:val="en-GB"/>
        </w:rPr>
        <w:t>T</w:t>
      </w:r>
      <w:r w:rsidR="00216213" w:rsidRPr="00D50047">
        <w:rPr>
          <w:rFonts w:ascii="Times New Roman" w:hAnsi="Times New Roman" w:cs="Times New Roman"/>
          <w:lang w:val="en-GB"/>
        </w:rPr>
        <w:t xml:space="preserve">he time resolution stayed below 50 </w:t>
      </w:r>
      <w:proofErr w:type="spellStart"/>
      <w:r w:rsidR="00216213" w:rsidRPr="00D50047">
        <w:rPr>
          <w:rFonts w:ascii="Times New Roman" w:hAnsi="Times New Roman" w:cs="Times New Roman"/>
          <w:lang w:val="en-GB"/>
        </w:rPr>
        <w:t>ps</w:t>
      </w:r>
      <w:proofErr w:type="spellEnd"/>
      <w:r w:rsidR="00216213" w:rsidRPr="00D50047">
        <w:rPr>
          <w:rFonts w:ascii="Times New Roman" w:hAnsi="Times New Roman" w:cs="Times New Roman"/>
          <w:lang w:val="en-GB"/>
        </w:rPr>
        <w:t xml:space="preserve"> even for 1 MIP events and the time alignment was 5 </w:t>
      </w:r>
      <w:proofErr w:type="spellStart"/>
      <w:r w:rsidR="00216213" w:rsidRPr="00D50047">
        <w:rPr>
          <w:rFonts w:ascii="Times New Roman" w:hAnsi="Times New Roman" w:cs="Times New Roman"/>
          <w:lang w:val="en-GB"/>
        </w:rPr>
        <w:t>ps</w:t>
      </w:r>
      <w:proofErr w:type="spellEnd"/>
      <w:r w:rsidR="00216213" w:rsidRPr="00D50047">
        <w:rPr>
          <w:rFonts w:ascii="Times New Roman" w:hAnsi="Times New Roman" w:cs="Times New Roman"/>
          <w:lang w:val="en-GB"/>
        </w:rPr>
        <w:t xml:space="preserve"> for HI and 10 </w:t>
      </w:r>
      <w:proofErr w:type="spellStart"/>
      <w:r w:rsidR="00216213" w:rsidRPr="00D50047">
        <w:rPr>
          <w:rFonts w:ascii="Times New Roman" w:hAnsi="Times New Roman" w:cs="Times New Roman"/>
          <w:lang w:val="en-GB"/>
        </w:rPr>
        <w:t>ps</w:t>
      </w:r>
      <w:proofErr w:type="spellEnd"/>
      <w:r w:rsidR="00216213" w:rsidRPr="00D50047">
        <w:rPr>
          <w:rFonts w:ascii="Times New Roman" w:hAnsi="Times New Roman" w:cs="Times New Roman"/>
          <w:lang w:val="en-GB"/>
        </w:rPr>
        <w:t xml:space="preserve"> for all </w:t>
      </w:r>
      <w:proofErr w:type="spellStart"/>
      <w:r w:rsidR="00216213" w:rsidRPr="00D50047">
        <w:rPr>
          <w:rFonts w:ascii="Times New Roman" w:hAnsi="Times New Roman" w:cs="Times New Roman"/>
          <w:lang w:val="en-GB"/>
        </w:rPr>
        <w:t>pp</w:t>
      </w:r>
      <w:proofErr w:type="spellEnd"/>
      <w:r w:rsidR="00216213" w:rsidRPr="00D50047">
        <w:rPr>
          <w:rFonts w:ascii="Times New Roman" w:hAnsi="Times New Roman" w:cs="Times New Roman"/>
          <w:lang w:val="en-GB"/>
        </w:rPr>
        <w:t xml:space="preserve"> runs. </w:t>
      </w:r>
      <w:r>
        <w:rPr>
          <w:rFonts w:ascii="Times New Roman" w:hAnsi="Times New Roman" w:cs="Times New Roman"/>
          <w:lang w:val="en-GB"/>
        </w:rPr>
        <w:t xml:space="preserve">T0 also operated as the main vertex and luminosity meter, importance of which </w:t>
      </w:r>
      <w:r w:rsidR="00460EF3">
        <w:rPr>
          <w:rFonts w:ascii="Times New Roman" w:hAnsi="Times New Roman" w:cs="Times New Roman"/>
          <w:lang w:val="en-GB"/>
        </w:rPr>
        <w:t>was underlined</w:t>
      </w:r>
      <w:ins w:id="1" w:author="Sami Rasanen" w:date="2017-08-27T22:22:00Z">
        <w:r w:rsidR="00460EF3">
          <w:rPr>
            <w:rFonts w:ascii="Times New Roman" w:hAnsi="Times New Roman" w:cs="Times New Roman"/>
            <w:lang w:val="en-GB"/>
          </w:rPr>
          <w:t xml:space="preserve"> </w:t>
        </w:r>
      </w:ins>
      <w:r w:rsidR="00381D9B" w:rsidRPr="00D50047">
        <w:rPr>
          <w:rFonts w:ascii="Times New Roman" w:hAnsi="Times New Roman" w:cs="Times New Roman"/>
          <w:lang w:val="en-GB"/>
        </w:rPr>
        <w:t>during the HI</w:t>
      </w:r>
      <w:r w:rsidR="00633A72" w:rsidRPr="00D50047">
        <w:rPr>
          <w:rFonts w:ascii="Times New Roman" w:hAnsi="Times New Roman" w:cs="Times New Roman"/>
          <w:lang w:val="en-GB"/>
        </w:rPr>
        <w:t xml:space="preserve"> runs.</w:t>
      </w:r>
      <w:r w:rsidR="00216213" w:rsidRPr="00D50047">
        <w:rPr>
          <w:rFonts w:ascii="Times New Roman" w:hAnsi="Times New Roman" w:cs="Times New Roman"/>
          <w:lang w:val="en-GB"/>
        </w:rPr>
        <w:t xml:space="preserve"> The </w:t>
      </w:r>
      <w:r w:rsidR="00972225" w:rsidRPr="00D50047">
        <w:rPr>
          <w:rFonts w:ascii="Times New Roman" w:hAnsi="Times New Roman" w:cs="Times New Roman"/>
          <w:lang w:val="en-GB"/>
        </w:rPr>
        <w:t>other</w:t>
      </w:r>
      <w:r w:rsidR="00834D12" w:rsidRPr="00D50047">
        <w:rPr>
          <w:rFonts w:ascii="Times New Roman" w:hAnsi="Times New Roman" w:cs="Times New Roman"/>
          <w:lang w:val="en-GB"/>
        </w:rPr>
        <w:t xml:space="preserve"> highlight </w:t>
      </w:r>
      <w:r w:rsidR="00972225" w:rsidRPr="00D50047">
        <w:rPr>
          <w:rFonts w:ascii="Times New Roman" w:hAnsi="Times New Roman" w:cs="Times New Roman"/>
          <w:lang w:val="en-GB"/>
        </w:rPr>
        <w:t>relevant to</w:t>
      </w:r>
      <w:r w:rsidR="00834D12" w:rsidRPr="00D50047">
        <w:rPr>
          <w:rFonts w:ascii="Times New Roman" w:hAnsi="Times New Roman" w:cs="Times New Roman"/>
          <w:lang w:val="en-GB"/>
        </w:rPr>
        <w:t xml:space="preserve"> our </w:t>
      </w:r>
      <w:r w:rsidR="00972225" w:rsidRPr="00D50047">
        <w:rPr>
          <w:rFonts w:ascii="Times New Roman" w:hAnsi="Times New Roman" w:cs="Times New Roman"/>
          <w:lang w:val="en-GB"/>
        </w:rPr>
        <w:t>contribution to ALICE</w:t>
      </w:r>
      <w:r w:rsidR="00834D12" w:rsidRPr="00D50047">
        <w:rPr>
          <w:rFonts w:ascii="Times New Roman" w:hAnsi="Times New Roman" w:cs="Times New Roman"/>
          <w:lang w:val="en-GB"/>
        </w:rPr>
        <w:t xml:space="preserve"> was the excellent performance of the level-0 (L0) single photon </w:t>
      </w:r>
      <w:proofErr w:type="spellStart"/>
      <w:r w:rsidR="00834D12" w:rsidRPr="00D50047">
        <w:rPr>
          <w:rFonts w:ascii="Times New Roman" w:hAnsi="Times New Roman" w:cs="Times New Roman"/>
          <w:lang w:val="en-GB"/>
        </w:rPr>
        <w:t>EMCal</w:t>
      </w:r>
      <w:proofErr w:type="spellEnd"/>
      <w:r w:rsidR="00834D12" w:rsidRPr="00D50047">
        <w:rPr>
          <w:rFonts w:ascii="Times New Roman" w:hAnsi="Times New Roman" w:cs="Times New Roman"/>
          <w:lang w:val="en-GB"/>
        </w:rPr>
        <w:t xml:space="preserve"> trigger system used in the rare trigger data taking throughout the year.</w:t>
      </w:r>
    </w:p>
    <w:p w14:paraId="49C3371D" w14:textId="77777777" w:rsidR="000B0A53" w:rsidRPr="00D50047" w:rsidRDefault="000B0A53" w:rsidP="001B45FA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1B81CA07" w14:textId="20E3B3BB" w:rsidR="00B845F2" w:rsidRPr="00D50047" w:rsidRDefault="000B0A53" w:rsidP="00B845F2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D50047">
        <w:rPr>
          <w:rFonts w:ascii="Times New Roman" w:hAnsi="Times New Roman" w:cs="Times New Roman"/>
          <w:lang w:val="en-GB"/>
        </w:rPr>
        <w:t>A significant part of our work is committed to the upgrade of the ALICE detector. During the Long</w:t>
      </w:r>
      <w:r w:rsidR="00B845F2" w:rsidRPr="00D50047">
        <w:rPr>
          <w:rFonts w:ascii="Times New Roman" w:hAnsi="Times New Roman" w:cs="Times New Roman"/>
          <w:lang w:val="en-GB"/>
        </w:rPr>
        <w:t xml:space="preserve"> Shutdown scheduled for 2019 –</w:t>
      </w:r>
      <w:r w:rsidRPr="00D50047">
        <w:rPr>
          <w:rFonts w:ascii="Times New Roman" w:hAnsi="Times New Roman" w:cs="Times New Roman"/>
          <w:lang w:val="en-GB"/>
        </w:rPr>
        <w:t xml:space="preserve"> 2020 </w:t>
      </w:r>
      <w:r w:rsidR="00381D9B" w:rsidRPr="00D50047">
        <w:rPr>
          <w:rFonts w:ascii="Times New Roman" w:hAnsi="Times New Roman" w:cs="Times New Roman"/>
          <w:lang w:val="en-GB"/>
        </w:rPr>
        <w:t xml:space="preserve">the </w:t>
      </w:r>
      <w:r w:rsidRPr="00D50047">
        <w:rPr>
          <w:rFonts w:ascii="Times New Roman" w:hAnsi="Times New Roman" w:cs="Times New Roman"/>
          <w:lang w:val="en-GB"/>
        </w:rPr>
        <w:t xml:space="preserve">LHC luminosity will be increased </w:t>
      </w:r>
      <w:r w:rsidR="00197E97">
        <w:rPr>
          <w:rFonts w:ascii="Times New Roman" w:hAnsi="Times New Roman" w:cs="Times New Roman"/>
          <w:lang w:val="en-GB"/>
        </w:rPr>
        <w:t>substantially</w:t>
      </w:r>
      <w:r w:rsidR="00A139AB">
        <w:rPr>
          <w:rFonts w:ascii="Times New Roman" w:hAnsi="Times New Roman" w:cs="Times New Roman"/>
          <w:lang w:val="en-GB"/>
        </w:rPr>
        <w:t xml:space="preserve"> and t</w:t>
      </w:r>
      <w:r w:rsidR="00197E97">
        <w:rPr>
          <w:rFonts w:ascii="Times New Roman" w:hAnsi="Times New Roman" w:cs="Times New Roman"/>
          <w:lang w:val="en-GB"/>
        </w:rPr>
        <w:t>he interaction rate in</w:t>
      </w:r>
      <w:r w:rsidR="00A139AB">
        <w:rPr>
          <w:rFonts w:ascii="Times New Roman" w:hAnsi="Times New Roman" w:cs="Times New Roman"/>
          <w:lang w:val="en-GB"/>
        </w:rPr>
        <w:t xml:space="preserve"> heavy ion collisions will rise to</w:t>
      </w:r>
      <w:r w:rsidR="00197E97">
        <w:rPr>
          <w:rFonts w:ascii="Times New Roman" w:hAnsi="Times New Roman" w:cs="Times New Roman"/>
          <w:lang w:val="en-GB"/>
        </w:rPr>
        <w:t xml:space="preserve"> 50 kHz</w:t>
      </w:r>
      <w:r w:rsidR="00381D9B" w:rsidRPr="00D50047">
        <w:rPr>
          <w:rFonts w:ascii="Times New Roman" w:hAnsi="Times New Roman" w:cs="Times New Roman"/>
          <w:lang w:val="en-GB"/>
        </w:rPr>
        <w:t>. To cope with these new requirements, all the major subsystems of ALICE need significant improvements. In particular a new Fast Interaction Trigger (FIT)</w:t>
      </w:r>
      <w:r w:rsidRPr="00D50047">
        <w:rPr>
          <w:rFonts w:ascii="Times New Roman" w:hAnsi="Times New Roman" w:cs="Times New Roman"/>
          <w:lang w:val="en-GB"/>
        </w:rPr>
        <w:t xml:space="preserve"> </w:t>
      </w:r>
      <w:r w:rsidR="00381D9B" w:rsidRPr="00D50047">
        <w:rPr>
          <w:rFonts w:ascii="Times New Roman" w:hAnsi="Times New Roman" w:cs="Times New Roman"/>
          <w:lang w:val="en-GB"/>
        </w:rPr>
        <w:t xml:space="preserve">has to be designed and </w:t>
      </w:r>
      <w:r w:rsidR="00B845F2" w:rsidRPr="00D50047">
        <w:rPr>
          <w:rFonts w:ascii="Times New Roman" w:hAnsi="Times New Roman" w:cs="Times New Roman"/>
          <w:lang w:val="en-GB"/>
        </w:rPr>
        <w:t>build. In addition to T0</w:t>
      </w:r>
      <w:r w:rsidR="00A139AB">
        <w:rPr>
          <w:rFonts w:ascii="Times New Roman" w:hAnsi="Times New Roman" w:cs="Times New Roman"/>
          <w:lang w:val="en-GB"/>
        </w:rPr>
        <w:t>,</w:t>
      </w:r>
      <w:r w:rsidR="00B845F2" w:rsidRPr="00D50047">
        <w:rPr>
          <w:rFonts w:ascii="Times New Roman" w:hAnsi="Times New Roman" w:cs="Times New Roman"/>
          <w:lang w:val="en-GB"/>
        </w:rPr>
        <w:t xml:space="preserve"> our team (</w:t>
      </w:r>
      <w:proofErr w:type="spellStart"/>
      <w:r w:rsidR="00B845F2" w:rsidRPr="00D50047">
        <w:rPr>
          <w:rFonts w:ascii="Times New Roman" w:hAnsi="Times New Roman" w:cs="Times New Roman"/>
          <w:lang w:val="en-GB"/>
        </w:rPr>
        <w:t>W.H.Trzaska</w:t>
      </w:r>
      <w:proofErr w:type="spellEnd"/>
      <w:r w:rsidR="00B845F2" w:rsidRPr="00D50047">
        <w:rPr>
          <w:rFonts w:ascii="Times New Roman" w:hAnsi="Times New Roman" w:cs="Times New Roman"/>
          <w:lang w:val="en-GB"/>
        </w:rPr>
        <w:t>)</w:t>
      </w:r>
      <w:r w:rsidR="00381D9B" w:rsidRPr="00D50047">
        <w:rPr>
          <w:rFonts w:ascii="Times New Roman" w:hAnsi="Times New Roman" w:cs="Times New Roman"/>
          <w:lang w:val="en-GB"/>
        </w:rPr>
        <w:t xml:space="preserve"> is also the CERN Project Leader for FIT coordinating the work of about 50 scientists from 14 institutions in 6 countries. In 2016</w:t>
      </w:r>
      <w:r w:rsidR="00DD7452" w:rsidRPr="00D50047">
        <w:rPr>
          <w:rFonts w:ascii="Times New Roman" w:hAnsi="Times New Roman" w:cs="Times New Roman"/>
          <w:lang w:val="en-GB"/>
        </w:rPr>
        <w:t xml:space="preserve"> the R&amp;D on FIT made a significant progress by completing two in-beam tests of the prototypes at CERN PS and continuously operating a full-chain prototype in the actual position inside of the ALICE magnet and taking real LHC data. FIT has also successfully met all the milestones and pass</w:t>
      </w:r>
      <w:r w:rsidR="00542CC7" w:rsidRPr="00D50047">
        <w:rPr>
          <w:rFonts w:ascii="Times New Roman" w:hAnsi="Times New Roman" w:cs="Times New Roman"/>
          <w:lang w:val="en-GB"/>
        </w:rPr>
        <w:t>ed</w:t>
      </w:r>
      <w:r w:rsidR="00DD7452" w:rsidRPr="00D50047">
        <w:rPr>
          <w:rFonts w:ascii="Times New Roman" w:hAnsi="Times New Roman" w:cs="Times New Roman"/>
          <w:lang w:val="en-GB"/>
        </w:rPr>
        <w:t xml:space="preserve"> all the scheduled CERN reviews.</w:t>
      </w:r>
      <w:r w:rsidR="00B845F2" w:rsidRPr="00D50047">
        <w:rPr>
          <w:rFonts w:ascii="Times New Roman" w:hAnsi="Times New Roman" w:cs="Times New Roman"/>
          <w:lang w:val="en-GB"/>
        </w:rPr>
        <w:t xml:space="preserve"> The detector concept and</w:t>
      </w:r>
      <w:r w:rsidR="00542CC7" w:rsidRPr="00D50047">
        <w:rPr>
          <w:rFonts w:ascii="Times New Roman" w:hAnsi="Times New Roman" w:cs="Times New Roman"/>
          <w:lang w:val="en-GB"/>
        </w:rPr>
        <w:t xml:space="preserve"> performance </w:t>
      </w:r>
      <w:r w:rsidR="00B845F2" w:rsidRPr="00D50047">
        <w:rPr>
          <w:rFonts w:ascii="Times New Roman" w:hAnsi="Times New Roman" w:cs="Times New Roman"/>
          <w:lang w:val="en-GB"/>
        </w:rPr>
        <w:t xml:space="preserve">were reported at </w:t>
      </w:r>
      <w:r w:rsidR="00542CC7" w:rsidRPr="00D50047">
        <w:rPr>
          <w:rFonts w:ascii="Times New Roman" w:hAnsi="Times New Roman" w:cs="Times New Roman"/>
          <w:lang w:val="en-GB"/>
        </w:rPr>
        <w:t xml:space="preserve">major conferences including </w:t>
      </w:r>
      <w:r w:rsidR="00B845F2" w:rsidRPr="00D50047">
        <w:rPr>
          <w:rFonts w:ascii="Times New Roman" w:hAnsi="Times New Roman" w:cs="Times New Roman"/>
          <w:lang w:val="en-GB"/>
        </w:rPr>
        <w:t>the </w:t>
      </w:r>
      <w:r w:rsidR="00B845F2" w:rsidRPr="00D50047">
        <w:rPr>
          <w:rFonts w:ascii="Times New Roman" w:hAnsi="Times New Roman" w:cs="Times New Roman"/>
          <w:i/>
          <w:lang w:val="en-GB"/>
        </w:rPr>
        <w:t>14</w:t>
      </w:r>
      <w:r w:rsidR="00B845F2" w:rsidRPr="00D50047">
        <w:rPr>
          <w:rFonts w:ascii="Times New Roman" w:hAnsi="Times New Roman" w:cs="Times New Roman"/>
          <w:i/>
          <w:vertAlign w:val="superscript"/>
          <w:lang w:val="en-GB"/>
        </w:rPr>
        <w:t>th</w:t>
      </w:r>
      <w:r w:rsidR="00B845F2" w:rsidRPr="00D50047">
        <w:rPr>
          <w:rFonts w:ascii="Times New Roman" w:hAnsi="Times New Roman" w:cs="Times New Roman"/>
          <w:i/>
          <w:lang w:val="en-GB"/>
        </w:rPr>
        <w:t xml:space="preserve"> </w:t>
      </w:r>
      <w:r w:rsidR="00B845F2" w:rsidRPr="00D50047">
        <w:rPr>
          <w:rFonts w:ascii="Times New Roman" w:hAnsi="Times New Roman" w:cs="Times New Roman"/>
          <w:i/>
          <w:iCs/>
          <w:lang w:val="en-GB"/>
        </w:rPr>
        <w:t>Vienna Conference on Instrumentation</w:t>
      </w:r>
      <w:r w:rsidR="00B845F2" w:rsidRPr="00D50047">
        <w:rPr>
          <w:rFonts w:ascii="Times New Roman" w:hAnsi="Times New Roman" w:cs="Times New Roman"/>
          <w:i/>
          <w:lang w:val="en-GB"/>
        </w:rPr>
        <w:t> </w:t>
      </w:r>
      <w:r w:rsidR="00B845F2" w:rsidRPr="00D50047">
        <w:rPr>
          <w:rFonts w:ascii="Times New Roman" w:hAnsi="Times New Roman" w:cs="Times New Roman"/>
          <w:lang w:val="en-GB"/>
        </w:rPr>
        <w:t>(</w:t>
      </w:r>
      <w:r w:rsidR="00B845F2" w:rsidRPr="00D50047">
        <w:rPr>
          <w:rFonts w:ascii="Times New Roman" w:hAnsi="Times New Roman" w:cs="Times New Roman"/>
          <w:b/>
          <w:bCs/>
          <w:lang w:val="en-GB"/>
        </w:rPr>
        <w:t>VCI 2016</w:t>
      </w:r>
      <w:r w:rsidR="00B845F2" w:rsidRPr="00D50047">
        <w:rPr>
          <w:rFonts w:ascii="Times New Roman" w:hAnsi="Times New Roman" w:cs="Times New Roman"/>
          <w:lang w:val="en-GB"/>
        </w:rPr>
        <w:t xml:space="preserve">) and the </w:t>
      </w:r>
      <w:r w:rsidR="00B845F2" w:rsidRPr="00D50047">
        <w:rPr>
          <w:rFonts w:ascii="Times New Roman" w:hAnsi="Times New Roman" w:cs="Times New Roman"/>
          <w:i/>
          <w:lang w:val="en-GB"/>
        </w:rPr>
        <w:t>38</w:t>
      </w:r>
      <w:r w:rsidR="00B845F2" w:rsidRPr="00D50047">
        <w:rPr>
          <w:rFonts w:ascii="Times New Roman" w:hAnsi="Times New Roman" w:cs="Times New Roman"/>
          <w:i/>
          <w:vertAlign w:val="superscript"/>
          <w:lang w:val="en-GB"/>
        </w:rPr>
        <w:t>th</w:t>
      </w:r>
      <w:r w:rsidR="00B845F2" w:rsidRPr="00D50047">
        <w:rPr>
          <w:rFonts w:ascii="Times New Roman" w:hAnsi="Times New Roman" w:cs="Times New Roman"/>
          <w:i/>
          <w:lang w:val="en-GB"/>
        </w:rPr>
        <w:t xml:space="preserve"> International Conference on High Energy Physics</w:t>
      </w:r>
      <w:r w:rsidR="00B845F2" w:rsidRPr="00D50047">
        <w:rPr>
          <w:rFonts w:ascii="Times New Roman" w:hAnsi="Times New Roman" w:cs="Times New Roman"/>
          <w:lang w:val="en-GB"/>
        </w:rPr>
        <w:t xml:space="preserve"> (</w:t>
      </w:r>
      <w:r w:rsidR="00B845F2" w:rsidRPr="00D50047">
        <w:rPr>
          <w:rFonts w:ascii="Times New Roman" w:hAnsi="Times New Roman" w:cs="Times New Roman"/>
          <w:b/>
          <w:lang w:val="en-GB"/>
        </w:rPr>
        <w:t>ICHEP 2016</w:t>
      </w:r>
      <w:r w:rsidR="00B845F2" w:rsidRPr="00D50047">
        <w:rPr>
          <w:rFonts w:ascii="Times New Roman" w:hAnsi="Times New Roman" w:cs="Times New Roman"/>
          <w:lang w:val="en-GB"/>
        </w:rPr>
        <w:t>).</w:t>
      </w:r>
    </w:p>
    <w:p w14:paraId="7B0CB674" w14:textId="77777777" w:rsidR="003B6EA8" w:rsidRPr="00D50047" w:rsidRDefault="003B6EA8" w:rsidP="001B45FA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7AA104A2" w14:textId="5A11DB03" w:rsidR="004022EA" w:rsidRPr="00A139AB" w:rsidRDefault="006B03C2" w:rsidP="004022EA">
      <w:pPr>
        <w:rPr>
          <w:rFonts w:ascii="Times New Roman" w:hAnsi="Times New Roman" w:cs="Times New Roman"/>
          <w:lang w:val="en-GB"/>
        </w:rPr>
      </w:pPr>
      <w:r w:rsidRPr="00D50047">
        <w:rPr>
          <w:rFonts w:ascii="Times New Roman" w:hAnsi="Times New Roman" w:cs="Times New Roman"/>
          <w:lang w:val="en-GB"/>
        </w:rPr>
        <w:t>O</w:t>
      </w:r>
      <w:r w:rsidR="00891B70" w:rsidRPr="00D50047">
        <w:rPr>
          <w:rFonts w:ascii="Times New Roman" w:hAnsi="Times New Roman" w:cs="Times New Roman"/>
          <w:lang w:val="en-GB"/>
        </w:rPr>
        <w:t>ur group is</w:t>
      </w:r>
      <w:r w:rsidR="00834D12" w:rsidRPr="00D50047">
        <w:rPr>
          <w:rFonts w:ascii="Times New Roman" w:hAnsi="Times New Roman" w:cs="Times New Roman"/>
          <w:lang w:val="en-GB"/>
        </w:rPr>
        <w:t xml:space="preserve"> also involved in the upgrade of the Time Projection Chamber (TPC). Our main task within the TPC upgrade is to perform quality assurance studies of about 300 m</w:t>
      </w:r>
      <w:r w:rsidR="00834D12" w:rsidRPr="00D50047">
        <w:rPr>
          <w:rFonts w:ascii="Times New Roman" w:hAnsi="Times New Roman" w:cs="Times New Roman"/>
          <w:sz w:val="24"/>
          <w:vertAlign w:val="superscript"/>
          <w:lang w:val="en-GB"/>
        </w:rPr>
        <w:t>2</w:t>
      </w:r>
      <w:r w:rsidR="00834D12" w:rsidRPr="00D50047">
        <w:rPr>
          <w:rFonts w:ascii="Times New Roman" w:hAnsi="Times New Roman" w:cs="Times New Roman"/>
          <w:lang w:val="en-GB"/>
        </w:rPr>
        <w:t xml:space="preserve"> of Gas Electron Multiplier (GEM) foils, which will replace the old TPC readout chambers. </w:t>
      </w:r>
      <w:r w:rsidR="00A139AB">
        <w:rPr>
          <w:rFonts w:ascii="Times New Roman" w:hAnsi="Times New Roman" w:cs="Times New Roman"/>
          <w:lang w:val="en-GB"/>
        </w:rPr>
        <w:t>W</w:t>
      </w:r>
      <w:r w:rsidR="00834D12" w:rsidRPr="00D50047">
        <w:rPr>
          <w:rFonts w:ascii="Times New Roman" w:hAnsi="Times New Roman" w:cs="Times New Roman"/>
          <w:lang w:val="en-GB"/>
        </w:rPr>
        <w:t>e measure gain uniformity and leakage currents via optical measurements in the clean room</w:t>
      </w:r>
      <w:r w:rsidR="0046587E" w:rsidRPr="00D50047">
        <w:rPr>
          <w:rFonts w:ascii="Times New Roman" w:hAnsi="Times New Roman" w:cs="Times New Roman"/>
          <w:lang w:val="en-GB"/>
        </w:rPr>
        <w:t xml:space="preserve"> at the Helsinki Institute of Physics</w:t>
      </w:r>
      <w:r w:rsidR="00834D12" w:rsidRPr="00D50047">
        <w:rPr>
          <w:rFonts w:ascii="Times New Roman" w:hAnsi="Times New Roman" w:cs="Times New Roman"/>
          <w:lang w:val="en-GB"/>
        </w:rPr>
        <w:t xml:space="preserve">. </w:t>
      </w:r>
      <w:r w:rsidR="0046587E" w:rsidRPr="00D50047">
        <w:rPr>
          <w:rFonts w:ascii="Times New Roman" w:hAnsi="Times New Roman" w:cs="Times New Roman"/>
          <w:lang w:val="en-GB"/>
        </w:rPr>
        <w:t>Our instrumentation has worked very well</w:t>
      </w:r>
      <w:r w:rsidR="00834D12" w:rsidRPr="00D50047">
        <w:rPr>
          <w:rFonts w:ascii="Times New Roman" w:hAnsi="Times New Roman" w:cs="Times New Roman"/>
          <w:lang w:val="en-GB"/>
        </w:rPr>
        <w:t xml:space="preserve"> and </w:t>
      </w:r>
      <w:r w:rsidR="00796BC3" w:rsidRPr="00D50047">
        <w:rPr>
          <w:rFonts w:ascii="Times New Roman" w:hAnsi="Times New Roman" w:cs="Times New Roman"/>
          <w:lang w:val="en-GB"/>
        </w:rPr>
        <w:t xml:space="preserve">the </w:t>
      </w:r>
      <w:r w:rsidR="00834D12" w:rsidRPr="00D50047">
        <w:rPr>
          <w:rFonts w:ascii="Times New Roman" w:hAnsi="Times New Roman" w:cs="Times New Roman"/>
          <w:lang w:val="en-GB"/>
        </w:rPr>
        <w:t>Wigner Institute in Budapest decided to copy the same test setup</w:t>
      </w:r>
      <w:r w:rsidR="00CB4EBB" w:rsidRPr="00D50047">
        <w:rPr>
          <w:rFonts w:ascii="Times New Roman" w:hAnsi="Times New Roman" w:cs="Times New Roman"/>
          <w:lang w:val="en-GB"/>
        </w:rPr>
        <w:t xml:space="preserve"> to </w:t>
      </w:r>
      <w:r w:rsidR="00D50047">
        <w:rPr>
          <w:rFonts w:ascii="Times New Roman" w:hAnsi="Times New Roman" w:cs="Times New Roman"/>
          <w:lang w:val="en-GB"/>
        </w:rPr>
        <w:t>their</w:t>
      </w:r>
      <w:r w:rsidR="00D50047" w:rsidRPr="00D50047">
        <w:rPr>
          <w:rFonts w:ascii="Times New Roman" w:hAnsi="Times New Roman" w:cs="Times New Roman"/>
          <w:lang w:val="en-GB"/>
        </w:rPr>
        <w:t xml:space="preserve"> facilities</w:t>
      </w:r>
      <w:r w:rsidR="00CA4291">
        <w:rPr>
          <w:rFonts w:ascii="Times New Roman" w:hAnsi="Times New Roman" w:cs="Times New Roman"/>
          <w:lang w:val="en-GB"/>
        </w:rPr>
        <w:t>.</w:t>
      </w:r>
      <w:r w:rsidR="00D50047" w:rsidRPr="00D50047">
        <w:rPr>
          <w:rFonts w:ascii="Times New Roman" w:hAnsi="Times New Roman" w:cs="Times New Roman"/>
          <w:lang w:val="en-GB"/>
        </w:rPr>
        <w:t xml:space="preserve"> </w:t>
      </w:r>
      <w:r w:rsidR="00CA4291">
        <w:rPr>
          <w:rFonts w:ascii="Times New Roman" w:hAnsi="Times New Roman" w:cs="Times New Roman"/>
          <w:lang w:val="en-GB"/>
        </w:rPr>
        <w:t>O</w:t>
      </w:r>
      <w:r w:rsidR="00AC1E1A">
        <w:rPr>
          <w:rFonts w:ascii="Times New Roman" w:hAnsi="Times New Roman" w:cs="Times New Roman"/>
          <w:lang w:val="en-GB"/>
        </w:rPr>
        <w:t xml:space="preserve">ur </w:t>
      </w:r>
      <w:r w:rsidR="00D50047" w:rsidRPr="00D50047">
        <w:rPr>
          <w:rFonts w:ascii="Times New Roman" w:hAnsi="Times New Roman" w:cs="Times New Roman"/>
          <w:lang w:val="en-GB"/>
        </w:rPr>
        <w:t>PhD student</w:t>
      </w:r>
      <w:r w:rsidR="00834D12" w:rsidRPr="00D5004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34D12" w:rsidRPr="00D50047">
        <w:rPr>
          <w:rFonts w:ascii="Times New Roman" w:hAnsi="Times New Roman" w:cs="Times New Roman"/>
          <w:lang w:val="en-GB"/>
        </w:rPr>
        <w:t>Marton</w:t>
      </w:r>
      <w:proofErr w:type="spellEnd"/>
      <w:r w:rsidR="00834D12" w:rsidRPr="00D5004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34D12" w:rsidRPr="00D50047">
        <w:rPr>
          <w:rFonts w:ascii="Times New Roman" w:hAnsi="Times New Roman" w:cs="Times New Roman"/>
          <w:lang w:val="en-GB"/>
        </w:rPr>
        <w:t>Vargyas</w:t>
      </w:r>
      <w:proofErr w:type="spellEnd"/>
      <w:r w:rsidR="00CA4291">
        <w:rPr>
          <w:rFonts w:ascii="Times New Roman" w:hAnsi="Times New Roman" w:cs="Times New Roman"/>
          <w:lang w:val="en-GB"/>
        </w:rPr>
        <w:t xml:space="preserve"> helped in starting the new setup</w:t>
      </w:r>
      <w:r w:rsidR="00262334">
        <w:rPr>
          <w:rFonts w:ascii="Times New Roman" w:hAnsi="Times New Roman" w:cs="Times New Roman"/>
          <w:lang w:val="en-GB"/>
        </w:rPr>
        <w:t xml:space="preserve"> and performed measur</w:t>
      </w:r>
      <w:bookmarkStart w:id="2" w:name="_GoBack"/>
      <w:bookmarkEnd w:id="2"/>
      <w:r w:rsidR="00262334">
        <w:rPr>
          <w:rFonts w:ascii="Times New Roman" w:hAnsi="Times New Roman" w:cs="Times New Roman"/>
          <w:lang w:val="en-GB"/>
        </w:rPr>
        <w:t>ements in Hungary</w:t>
      </w:r>
      <w:ins w:id="3" w:author="Wladyslaw Trzaska" w:date="2017-08-25T14:24:00Z">
        <w:r w:rsidR="00796BC3" w:rsidRPr="00D50047">
          <w:rPr>
            <w:rFonts w:ascii="Times New Roman" w:hAnsi="Times New Roman" w:cs="Times New Roman"/>
            <w:lang w:val="en-GB"/>
          </w:rPr>
          <w:t>.</w:t>
        </w:r>
      </w:ins>
      <w:r w:rsidR="004022EA" w:rsidRPr="00D50047">
        <w:rPr>
          <w:rFonts w:ascii="Times New Roman" w:hAnsi="Times New Roman" w:cs="Times New Roman"/>
          <w:lang w:val="en-GB"/>
        </w:rPr>
        <w:t xml:space="preserve"> </w:t>
      </w:r>
      <w:r w:rsidR="00796BC3" w:rsidRPr="00D50047">
        <w:rPr>
          <w:rFonts w:ascii="Times New Roman" w:hAnsi="Times New Roman" w:cs="Times New Roman"/>
          <w:lang w:val="en-GB"/>
        </w:rPr>
        <w:t>T</w:t>
      </w:r>
      <w:r w:rsidR="004022EA" w:rsidRPr="00D50047">
        <w:rPr>
          <w:rFonts w:ascii="Times New Roman" w:hAnsi="Times New Roman" w:cs="Times New Roman"/>
          <w:lang w:val="en-GB"/>
        </w:rPr>
        <w:t xml:space="preserve">he QA production of the ALICE TPC ROC GEM foils has </w:t>
      </w:r>
      <w:r w:rsidR="00796BC3" w:rsidRPr="00D50047">
        <w:rPr>
          <w:rFonts w:ascii="Times New Roman" w:hAnsi="Times New Roman" w:cs="Times New Roman"/>
          <w:lang w:val="en-GB"/>
        </w:rPr>
        <w:t>been officially</w:t>
      </w:r>
      <w:r w:rsidR="004022EA" w:rsidRPr="00D50047">
        <w:rPr>
          <w:rFonts w:ascii="Times New Roman" w:hAnsi="Times New Roman" w:cs="Times New Roman"/>
          <w:lang w:val="en-GB"/>
        </w:rPr>
        <w:t xml:space="preserve"> </w:t>
      </w:r>
      <w:r w:rsidR="00796BC3" w:rsidRPr="00D50047">
        <w:rPr>
          <w:rFonts w:ascii="Times New Roman" w:hAnsi="Times New Roman" w:cs="Times New Roman"/>
          <w:lang w:val="en-GB"/>
        </w:rPr>
        <w:t>launched in the end of 2016</w:t>
      </w:r>
      <w:r w:rsidR="004022EA" w:rsidRPr="00D50047">
        <w:rPr>
          <w:rFonts w:ascii="Times New Roman" w:hAnsi="Times New Roman" w:cs="Times New Roman"/>
          <w:lang w:val="en-GB"/>
        </w:rPr>
        <w:t>. The first batches of in total 42 GEM foils were processed at twice the foreseen production rate of 18 GEM foils per month.</w:t>
      </w:r>
    </w:p>
    <w:p w14:paraId="4157ED96" w14:textId="77777777" w:rsidR="003E097D" w:rsidRPr="00D50047" w:rsidRDefault="003E097D" w:rsidP="004022EA">
      <w:pPr>
        <w:rPr>
          <w:lang w:val="en-GB"/>
        </w:rPr>
      </w:pPr>
    </w:p>
    <w:p w14:paraId="65426D7B" w14:textId="33F465B7" w:rsidR="003E097D" w:rsidRPr="00D50047" w:rsidRDefault="006F2F81" w:rsidP="004022EA">
      <w:pPr>
        <w:rPr>
          <w:lang w:val="en-GB"/>
        </w:rPr>
      </w:pPr>
      <w:r w:rsidRPr="00D50047">
        <w:rPr>
          <w:noProof/>
          <w:lang w:val="en-US"/>
        </w:rPr>
        <w:drawing>
          <wp:inline distT="0" distB="0" distL="0" distR="0" wp14:anchorId="013C7B30" wp14:editId="41EEEA48">
            <wp:extent cx="2921000" cy="1815465"/>
            <wp:effectExtent l="0" t="0" r="0" b="0"/>
            <wp:docPr id="3" name="Picture 3" descr="Macintosh HD:Users:janrak:Dropbox:ShareJYFL:AnnualReport2016: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nrak:Dropbox:ShareJYFL:AnnualReport2016:G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E478" w14:textId="64037128" w:rsidR="006F2F81" w:rsidRPr="00A139AB" w:rsidRDefault="006F2F81" w:rsidP="006F2F81">
      <w:pPr>
        <w:spacing w:line="240" w:lineRule="auto"/>
        <w:rPr>
          <w:lang w:val="en-GB"/>
        </w:rPr>
      </w:pPr>
      <w:r w:rsidRPr="00D50047">
        <w:rPr>
          <w:rFonts w:ascii="Times New Roman" w:hAnsi="Times New Roman" w:cs="Times New Roman"/>
          <w:lang w:val="en-GB"/>
        </w:rPr>
        <w:lastRenderedPageBreak/>
        <w:t xml:space="preserve">Figure 1: </w:t>
      </w:r>
      <w:r w:rsidRPr="00D50047">
        <w:rPr>
          <w:lang w:val="en-GB"/>
        </w:rPr>
        <w:t>Complete set of GEM foils for one layer of</w:t>
      </w:r>
      <w:ins w:id="4" w:author="Sami Rasanen" w:date="2017-08-27T22:33:00Z">
        <w:r w:rsidR="00A139AB">
          <w:rPr>
            <w:lang w:val="en-GB"/>
          </w:rPr>
          <w:t xml:space="preserve"> </w:t>
        </w:r>
      </w:ins>
      <w:r w:rsidRPr="00D50047">
        <w:rPr>
          <w:lang w:val="en-GB"/>
        </w:rPr>
        <w:t>the ALICE TPC ROC that is built out of 4 separate chambers. The active area is ~0.9 m^2. The TPC consists of 36 such sectors</w:t>
      </w:r>
    </w:p>
    <w:p w14:paraId="64051589" w14:textId="77777777" w:rsidR="00834D12" w:rsidRPr="00A139AB" w:rsidRDefault="00834D12" w:rsidP="001B45FA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776B96D2" w14:textId="0A0BCF73" w:rsidR="00E851B9" w:rsidRPr="00A139AB" w:rsidRDefault="00E851B9" w:rsidP="001B45FA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A139AB">
        <w:rPr>
          <w:rFonts w:ascii="Times New Roman" w:hAnsi="Times New Roman" w:cs="Times New Roman"/>
          <w:lang w:val="en-GB"/>
        </w:rPr>
        <w:t>The current main directions of the physics analysis performed by our group involve high-</w:t>
      </w:r>
      <w:proofErr w:type="spellStart"/>
      <w:r w:rsidRPr="00A139AB">
        <w:rPr>
          <w:rFonts w:ascii="Times New Roman" w:hAnsi="Times New Roman" w:cs="Times New Roman"/>
          <w:lang w:val="en-GB"/>
        </w:rPr>
        <w:t>pT</w:t>
      </w:r>
      <w:proofErr w:type="spellEnd"/>
      <w:r w:rsidRPr="00A139AB">
        <w:rPr>
          <w:rFonts w:ascii="Times New Roman" w:hAnsi="Times New Roman" w:cs="Times New Roman"/>
          <w:lang w:val="en-GB"/>
        </w:rPr>
        <w:t xml:space="preserve"> triggered correlations and studies of the jet transverse structure. When studied in </w:t>
      </w:r>
      <w:proofErr w:type="spellStart"/>
      <w:r w:rsidRPr="00A139AB">
        <w:rPr>
          <w:rFonts w:ascii="Times New Roman" w:hAnsi="Times New Roman" w:cs="Times New Roman"/>
          <w:lang w:val="en-GB"/>
        </w:rPr>
        <w:t>pp</w:t>
      </w:r>
      <w:proofErr w:type="spellEnd"/>
      <w:r w:rsidRPr="00A139A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139AB">
        <w:rPr>
          <w:rFonts w:ascii="Times New Roman" w:hAnsi="Times New Roman" w:cs="Times New Roman"/>
          <w:lang w:val="en-GB"/>
        </w:rPr>
        <w:t>pPb</w:t>
      </w:r>
      <w:proofErr w:type="spellEnd"/>
      <w:r w:rsidRPr="00A139AB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Pr="00A139AB">
        <w:rPr>
          <w:rFonts w:ascii="Times New Roman" w:hAnsi="Times New Roman" w:cs="Times New Roman"/>
          <w:lang w:val="en-GB"/>
        </w:rPr>
        <w:t>PbPb</w:t>
      </w:r>
      <w:proofErr w:type="spellEnd"/>
      <w:r w:rsidRPr="00A139AB">
        <w:rPr>
          <w:rFonts w:ascii="Times New Roman" w:hAnsi="Times New Roman" w:cs="Times New Roman"/>
          <w:lang w:val="en-GB"/>
        </w:rPr>
        <w:t xml:space="preserve"> collisions, the results provide insight of the QCD radiation and its modifications in the cold nuclear matter and in the quark gluon plasma. We study also flow patter</w:t>
      </w:r>
      <w:r w:rsidR="00FB62E4">
        <w:rPr>
          <w:rFonts w:ascii="Times New Roman" w:hAnsi="Times New Roman" w:cs="Times New Roman"/>
          <w:lang w:val="en-GB"/>
        </w:rPr>
        <w:t>n</w:t>
      </w:r>
      <w:r w:rsidRPr="00A139AB">
        <w:rPr>
          <w:rFonts w:ascii="Times New Roman" w:hAnsi="Times New Roman" w:cs="Times New Roman"/>
          <w:lang w:val="en-GB"/>
        </w:rPr>
        <w:t xml:space="preserve">s via correlations among Fourier coefficients of detailing the azimuthal anisotropies of the final hadron momentum distributions in </w:t>
      </w:r>
      <w:proofErr w:type="spellStart"/>
      <w:r w:rsidRPr="00A139AB">
        <w:rPr>
          <w:rFonts w:ascii="Times New Roman" w:hAnsi="Times New Roman" w:cs="Times New Roman"/>
          <w:lang w:val="en-GB"/>
        </w:rPr>
        <w:t>PbPb</w:t>
      </w:r>
      <w:proofErr w:type="spellEnd"/>
      <w:r w:rsidRPr="00A139AB">
        <w:rPr>
          <w:rFonts w:ascii="Times New Roman" w:hAnsi="Times New Roman" w:cs="Times New Roman"/>
          <w:lang w:val="en-GB"/>
        </w:rPr>
        <w:t xml:space="preserve"> collisions. These correlations are used to constraint the transport properties of the strongly interacting matter, like shear viscosity to entropy ratio of QGP.</w:t>
      </w:r>
    </w:p>
    <w:p w14:paraId="1B5450AE" w14:textId="77777777" w:rsidR="00E851B9" w:rsidRPr="00A139AB" w:rsidRDefault="00E851B9" w:rsidP="001B45FA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6D7DA563" w14:textId="3BB4B8BA" w:rsidR="00E85D41" w:rsidRPr="003C1CFE" w:rsidRDefault="00E85D41" w:rsidP="001B45FA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3C1CF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1F80ED" wp14:editId="4DC56985">
            <wp:extent cx="3429000" cy="162256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-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C705" w14:textId="77777777" w:rsidR="00E85D41" w:rsidRPr="003C1CFE" w:rsidRDefault="00E85D41" w:rsidP="001B45FA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06213717" w14:textId="34CFB633" w:rsidR="00721230" w:rsidRPr="003C1CFE" w:rsidRDefault="00721230" w:rsidP="001B45FA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gramStart"/>
      <w:r w:rsidRPr="003C1CFE">
        <w:rPr>
          <w:rFonts w:ascii="Times New Roman" w:hAnsi="Times New Roman" w:cs="Times New Roman"/>
          <w:lang w:val="en-GB"/>
        </w:rPr>
        <w:t>Figure 2: Narrow (left) and wide (right) component of the jet transverse width using two-particle correlations.</w:t>
      </w:r>
      <w:proofErr w:type="gramEnd"/>
    </w:p>
    <w:p w14:paraId="434B24CD" w14:textId="77777777" w:rsidR="00721230" w:rsidRPr="003C1CFE" w:rsidRDefault="00721230" w:rsidP="001B45FA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1F8D8152" w14:textId="77777777" w:rsidR="00721230" w:rsidRPr="003C1CFE" w:rsidRDefault="00721230" w:rsidP="001B45FA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7E9A2E22" w14:textId="6C7E2521" w:rsidR="00607489" w:rsidRPr="003C1CFE" w:rsidRDefault="00E851B9" w:rsidP="001B45FA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3C1CFE">
        <w:rPr>
          <w:rFonts w:ascii="Times New Roman" w:hAnsi="Times New Roman" w:cs="Times New Roman"/>
          <w:lang w:val="en-GB"/>
        </w:rPr>
        <w:t>Jussi</w:t>
      </w:r>
      <w:proofErr w:type="spellEnd"/>
      <w:r w:rsidRPr="003C1CF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C1CFE">
        <w:rPr>
          <w:rFonts w:ascii="Times New Roman" w:hAnsi="Times New Roman" w:cs="Times New Roman"/>
          <w:lang w:val="en-GB"/>
        </w:rPr>
        <w:t>Viinikainen</w:t>
      </w:r>
      <w:proofErr w:type="spellEnd"/>
      <w:r w:rsidRPr="003C1CFE">
        <w:rPr>
          <w:rFonts w:ascii="Times New Roman" w:hAnsi="Times New Roman" w:cs="Times New Roman"/>
          <w:lang w:val="en-GB"/>
        </w:rPr>
        <w:t xml:space="preserve"> </w:t>
      </w:r>
      <w:r w:rsidR="00E85D41" w:rsidRPr="003C1CFE">
        <w:rPr>
          <w:rFonts w:ascii="Times New Roman" w:hAnsi="Times New Roman" w:cs="Times New Roman"/>
          <w:lang w:val="en-GB"/>
        </w:rPr>
        <w:t xml:space="preserve">finished his analysis on transverse structure of jets via two-particle correlations in </w:t>
      </w:r>
      <w:proofErr w:type="spellStart"/>
      <w:r w:rsidR="00E85D41" w:rsidRPr="003C1CFE">
        <w:rPr>
          <w:rFonts w:ascii="Times New Roman" w:hAnsi="Times New Roman" w:cs="Times New Roman"/>
          <w:lang w:val="en-GB"/>
        </w:rPr>
        <w:t>pp</w:t>
      </w:r>
      <w:proofErr w:type="spellEnd"/>
      <w:r w:rsidR="00E85D41" w:rsidRPr="003C1CFE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="00E85D41" w:rsidRPr="003C1CFE">
        <w:rPr>
          <w:rFonts w:ascii="Times New Roman" w:hAnsi="Times New Roman" w:cs="Times New Roman"/>
          <w:lang w:val="en-GB"/>
        </w:rPr>
        <w:t>pPb</w:t>
      </w:r>
      <w:proofErr w:type="spellEnd"/>
      <w:r w:rsidR="00E85D41" w:rsidRPr="003C1CFE">
        <w:rPr>
          <w:rFonts w:ascii="Times New Roman" w:hAnsi="Times New Roman" w:cs="Times New Roman"/>
          <w:lang w:val="en-GB"/>
        </w:rPr>
        <w:t xml:space="preserve"> collisions. </w:t>
      </w:r>
      <w:r w:rsidR="00607489" w:rsidRPr="003C1CFE">
        <w:rPr>
          <w:rFonts w:ascii="Times New Roman" w:hAnsi="Times New Roman" w:cs="Times New Roman"/>
          <w:lang w:val="en-GB"/>
        </w:rPr>
        <w:t xml:space="preserve">Earlier studies at CCOR and PHENIX have showed that transverse momentum spread of the final hadrons around the jet axis can be described using a single Gaussian with a width of roughly 600 MeV </w:t>
      </w:r>
      <w:r w:rsidR="005C43B8" w:rsidRPr="003C1CFE">
        <w:rPr>
          <w:rFonts w:ascii="Times New Roman" w:hAnsi="Times New Roman" w:cs="Times New Roman"/>
          <w:lang w:val="en-GB"/>
        </w:rPr>
        <w:t xml:space="preserve">[1] </w:t>
      </w:r>
      <w:r w:rsidR="00607489" w:rsidRPr="003C1CFE">
        <w:rPr>
          <w:rFonts w:ascii="Times New Roman" w:hAnsi="Times New Roman" w:cs="Times New Roman"/>
          <w:lang w:val="en-GB"/>
        </w:rPr>
        <w:t xml:space="preserve">and with very little dependence on momentum of the trigger particle at the event. A new finding in </w:t>
      </w:r>
      <w:proofErr w:type="spellStart"/>
      <w:r w:rsidR="00607489" w:rsidRPr="003C1CFE">
        <w:rPr>
          <w:rFonts w:ascii="Times New Roman" w:hAnsi="Times New Roman" w:cs="Times New Roman"/>
          <w:lang w:val="en-GB"/>
        </w:rPr>
        <w:t>Jussi’s</w:t>
      </w:r>
      <w:proofErr w:type="spellEnd"/>
      <w:r w:rsidR="00607489" w:rsidRPr="003C1CFE">
        <w:rPr>
          <w:rFonts w:ascii="Times New Roman" w:hAnsi="Times New Roman" w:cs="Times New Roman"/>
          <w:lang w:val="en-GB"/>
        </w:rPr>
        <w:t xml:space="preserve"> analysis was that at the LHC energies the transverse spread clearly has two distinct components, narrow and wide. Left </w:t>
      </w:r>
      <w:r w:rsidR="00A201F7" w:rsidRPr="003C1CFE">
        <w:rPr>
          <w:rFonts w:ascii="Times New Roman" w:hAnsi="Times New Roman" w:cs="Times New Roman"/>
          <w:lang w:val="en-GB"/>
        </w:rPr>
        <w:t xml:space="preserve">(right) </w:t>
      </w:r>
      <w:r w:rsidR="00607489" w:rsidRPr="003C1CFE">
        <w:rPr>
          <w:rFonts w:ascii="Times New Roman" w:hAnsi="Times New Roman" w:cs="Times New Roman"/>
          <w:lang w:val="en-GB"/>
        </w:rPr>
        <w:t xml:space="preserve">panel in Figure 2 show the narrow </w:t>
      </w:r>
      <w:r w:rsidR="00A201F7" w:rsidRPr="003C1CFE">
        <w:rPr>
          <w:rFonts w:ascii="Times New Roman" w:hAnsi="Times New Roman" w:cs="Times New Roman"/>
          <w:lang w:val="en-GB"/>
        </w:rPr>
        <w:t xml:space="preserve">(wide) </w:t>
      </w:r>
      <w:r w:rsidR="00607489" w:rsidRPr="003C1CFE">
        <w:rPr>
          <w:rFonts w:ascii="Times New Roman" w:hAnsi="Times New Roman" w:cs="Times New Roman"/>
          <w:lang w:val="en-GB"/>
        </w:rPr>
        <w:t xml:space="preserve">component as a function of trigger particle momentum. The narrow component, again of the order of 600 MeV, </w:t>
      </w:r>
      <w:r w:rsidR="00A201F7" w:rsidRPr="003C1CFE">
        <w:rPr>
          <w:rFonts w:ascii="Times New Roman" w:hAnsi="Times New Roman" w:cs="Times New Roman"/>
          <w:lang w:val="en-GB"/>
        </w:rPr>
        <w:t>does not show trigger momentum dependence and is associated with non-</w:t>
      </w:r>
      <w:proofErr w:type="spellStart"/>
      <w:r w:rsidR="00A201F7" w:rsidRPr="003C1CFE">
        <w:rPr>
          <w:rFonts w:ascii="Times New Roman" w:hAnsi="Times New Roman" w:cs="Times New Roman"/>
          <w:lang w:val="en-GB"/>
        </w:rPr>
        <w:t>perturbative</w:t>
      </w:r>
      <w:proofErr w:type="spellEnd"/>
      <w:r w:rsidR="00A201F7" w:rsidRPr="003C1CFE">
        <w:rPr>
          <w:rFonts w:ascii="Times New Roman" w:hAnsi="Times New Roman" w:cs="Times New Roman"/>
          <w:lang w:val="en-GB"/>
        </w:rPr>
        <w:t xml:space="preserve"> component in jet fragmentation. The wide component, related to gluon radiation, increases with the</w:t>
      </w:r>
      <w:r w:rsidR="00167291" w:rsidRPr="003C1CFE">
        <w:rPr>
          <w:rFonts w:ascii="Times New Roman" w:hAnsi="Times New Roman" w:cs="Times New Roman"/>
          <w:lang w:val="en-GB"/>
        </w:rPr>
        <w:t xml:space="preserve"> trigger momentum. </w:t>
      </w:r>
      <w:proofErr w:type="spellStart"/>
      <w:r w:rsidR="003C1CFE">
        <w:rPr>
          <w:rFonts w:ascii="Times New Roman" w:hAnsi="Times New Roman" w:cs="Times New Roman"/>
          <w:lang w:val="en-GB"/>
        </w:rPr>
        <w:t>Jussi</w:t>
      </w:r>
      <w:proofErr w:type="spellEnd"/>
      <w:r w:rsidR="003C1CFE">
        <w:rPr>
          <w:rFonts w:ascii="Times New Roman" w:hAnsi="Times New Roman" w:cs="Times New Roman"/>
          <w:lang w:val="en-GB"/>
        </w:rPr>
        <w:t xml:space="preserve"> presented his results in the Hard Probes 2016 conference, Wuhan, China </w:t>
      </w:r>
      <w:r w:rsidR="00A201F7" w:rsidRPr="003C1CFE">
        <w:rPr>
          <w:rFonts w:ascii="Times New Roman" w:hAnsi="Times New Roman" w:cs="Times New Roman"/>
          <w:lang w:val="en-GB"/>
        </w:rPr>
        <w:t>[</w:t>
      </w:r>
      <w:r w:rsidR="005C43B8" w:rsidRPr="003C1CFE">
        <w:rPr>
          <w:rFonts w:ascii="Times New Roman" w:hAnsi="Times New Roman" w:cs="Times New Roman"/>
          <w:lang w:val="en-GB"/>
        </w:rPr>
        <w:t>2</w:t>
      </w:r>
      <w:r w:rsidR="00A201F7" w:rsidRPr="003C1CFE">
        <w:rPr>
          <w:rFonts w:ascii="Times New Roman" w:hAnsi="Times New Roman" w:cs="Times New Roman"/>
          <w:lang w:val="en-GB"/>
        </w:rPr>
        <w:t>].</w:t>
      </w:r>
    </w:p>
    <w:p w14:paraId="2E85211C" w14:textId="77777777" w:rsidR="00607489" w:rsidRPr="003C1CFE" w:rsidRDefault="00607489" w:rsidP="001B45FA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4552E4E8" w14:textId="6B612055" w:rsidR="00BF20D4" w:rsidRPr="00D50047" w:rsidRDefault="00C47933" w:rsidP="00BF20D4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D50047">
        <w:rPr>
          <w:rFonts w:ascii="Times New Roman" w:hAnsi="Times New Roman" w:cs="Times New Roman"/>
          <w:lang w:val="en-GB"/>
        </w:rPr>
        <w:t>One of the highlights</w:t>
      </w:r>
      <w:r w:rsidR="00982724" w:rsidRPr="00D50047">
        <w:rPr>
          <w:rFonts w:ascii="Times New Roman" w:hAnsi="Times New Roman" w:cs="Times New Roman"/>
          <w:lang w:val="en-GB"/>
        </w:rPr>
        <w:t xml:space="preserve"> of ALICE scientific program is the detailed study of correlation functions among identified particles in </w:t>
      </w:r>
      <w:proofErr w:type="spellStart"/>
      <w:r w:rsidR="00982724" w:rsidRPr="00D50047">
        <w:rPr>
          <w:rFonts w:ascii="Times New Roman" w:hAnsi="Times New Roman" w:cs="Times New Roman"/>
          <w:lang w:val="en-GB"/>
        </w:rPr>
        <w:t>pp</w:t>
      </w:r>
      <w:proofErr w:type="spellEnd"/>
      <w:r w:rsidR="00982724" w:rsidRPr="00D50047">
        <w:rPr>
          <w:rFonts w:ascii="Times New Roman" w:hAnsi="Times New Roman" w:cs="Times New Roman"/>
          <w:lang w:val="en-GB"/>
        </w:rPr>
        <w:t xml:space="preserve"> collisions at 7 </w:t>
      </w:r>
      <w:proofErr w:type="spellStart"/>
      <w:r w:rsidR="00982724" w:rsidRPr="00D50047">
        <w:rPr>
          <w:rFonts w:ascii="Times New Roman" w:hAnsi="Times New Roman" w:cs="Times New Roman"/>
          <w:lang w:val="en-GB"/>
        </w:rPr>
        <w:t>TeV</w:t>
      </w:r>
      <w:proofErr w:type="spellEnd"/>
      <w:r w:rsidR="00982724" w:rsidRPr="00D50047">
        <w:rPr>
          <w:rFonts w:ascii="Times New Roman" w:hAnsi="Times New Roman" w:cs="Times New Roman"/>
          <w:lang w:val="en-GB"/>
        </w:rPr>
        <w:t xml:space="preserve"> [</w:t>
      </w:r>
      <w:r w:rsidR="005C43B8" w:rsidRPr="00D50047">
        <w:rPr>
          <w:rFonts w:ascii="Times New Roman" w:hAnsi="Times New Roman" w:cs="Times New Roman"/>
          <w:lang w:val="en-GB"/>
        </w:rPr>
        <w:t>3</w:t>
      </w:r>
      <w:r w:rsidR="00982724" w:rsidRPr="00D50047">
        <w:rPr>
          <w:rFonts w:ascii="Times New Roman" w:hAnsi="Times New Roman" w:cs="Times New Roman"/>
          <w:lang w:val="en-GB"/>
        </w:rPr>
        <w:t>].</w:t>
      </w:r>
    </w:p>
    <w:p w14:paraId="457A293B" w14:textId="578A8825" w:rsidR="00345B77" w:rsidRPr="00D50047" w:rsidRDefault="00C351E7" w:rsidP="004330D0">
      <w:pPr>
        <w:spacing w:line="240" w:lineRule="auto"/>
        <w:rPr>
          <w:rFonts w:ascii="Times New Roman" w:eastAsiaTheme="minorEastAsia" w:hAnsi="Times New Roman" w:cs="Times New Roman"/>
          <w:lang w:val="en-GB"/>
        </w:rPr>
      </w:pPr>
      <w:r w:rsidRPr="00D50047">
        <w:rPr>
          <w:rFonts w:ascii="Times New Roman" w:eastAsiaTheme="minorEastAsia" w:hAnsi="Times New Roman" w:cs="Times New Roman"/>
          <w:lang w:val="en-GB"/>
        </w:rPr>
        <w:lastRenderedPageBreak/>
        <w:br/>
      </w:r>
      <w:r w:rsidR="00834D12" w:rsidRPr="00D5004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95D166" wp14:editId="400D8DAA">
            <wp:extent cx="5731510" cy="26587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20E2" w14:textId="16203AD4" w:rsidR="004330D0" w:rsidRPr="00D50047" w:rsidRDefault="00982724" w:rsidP="00CF2F69">
      <w:pPr>
        <w:spacing w:line="240" w:lineRule="auto"/>
        <w:rPr>
          <w:rFonts w:ascii="Times New Roman" w:hAnsi="Times New Roman" w:cs="Times New Roman"/>
          <w:lang w:val="en-GB"/>
        </w:rPr>
      </w:pPr>
      <w:r w:rsidRPr="00D50047">
        <w:rPr>
          <w:rFonts w:ascii="Times New Roman" w:hAnsi="Times New Roman" w:cs="Times New Roman"/>
          <w:lang w:val="en-GB"/>
        </w:rPr>
        <w:t>Figure</w:t>
      </w:r>
      <w:r w:rsidR="006F2F81" w:rsidRPr="00D50047">
        <w:rPr>
          <w:rFonts w:ascii="Times New Roman" w:hAnsi="Times New Roman" w:cs="Times New Roman"/>
          <w:lang w:val="en-GB"/>
        </w:rPr>
        <w:t xml:space="preserve"> </w:t>
      </w:r>
      <w:r w:rsidR="00E85D41" w:rsidRPr="00D50047">
        <w:rPr>
          <w:rFonts w:ascii="Times New Roman" w:hAnsi="Times New Roman" w:cs="Times New Roman"/>
          <w:lang w:val="en-GB"/>
        </w:rPr>
        <w:t>3</w:t>
      </w:r>
      <w:r w:rsidR="00CF2F69" w:rsidRPr="00D50047">
        <w:rPr>
          <w:rFonts w:ascii="Times New Roman" w:hAnsi="Times New Roman" w:cs="Times New Roman"/>
          <w:lang w:val="en-GB"/>
        </w:rPr>
        <w:t xml:space="preserve">: </w:t>
      </w:r>
      <w:r w:rsidRPr="00D50047">
        <w:rPr>
          <w:rFonts w:ascii="Times New Roman" w:hAnsi="Times New Roman" w:cs="Times New Roman"/>
          <w:lang w:val="en-GB"/>
        </w:rPr>
        <w:t>Azimuthal correlation functions of identified baryon-baryon and baryon-anti-baryon pairs in proton-proton collisions compared to event generators.</w:t>
      </w:r>
    </w:p>
    <w:p w14:paraId="1FFA66CE" w14:textId="77777777" w:rsidR="00F70ECA" w:rsidRPr="00D50047" w:rsidRDefault="00F70ECA" w:rsidP="00CF2F69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68DDDCE4" w14:textId="2FB14341" w:rsidR="00CF2F69" w:rsidRPr="00D50047" w:rsidRDefault="00010B83" w:rsidP="004330D0">
      <w:pPr>
        <w:spacing w:line="240" w:lineRule="auto"/>
        <w:rPr>
          <w:rFonts w:ascii="Times New Roman" w:hAnsi="Times New Roman" w:cs="Times New Roman"/>
          <w:lang w:val="en-GB"/>
        </w:rPr>
      </w:pPr>
      <w:r w:rsidRPr="00D50047">
        <w:rPr>
          <w:rFonts w:ascii="Times New Roman" w:hAnsi="Times New Roman" w:cs="Times New Roman"/>
          <w:lang w:val="en-GB"/>
        </w:rPr>
        <w:t>Left panel of F</w:t>
      </w:r>
      <w:r w:rsidR="00982724" w:rsidRPr="00D50047">
        <w:rPr>
          <w:rFonts w:ascii="Times New Roman" w:hAnsi="Times New Roman" w:cs="Times New Roman"/>
          <w:lang w:val="en-GB"/>
        </w:rPr>
        <w:t>igure</w:t>
      </w:r>
      <w:r w:rsidRPr="00D50047">
        <w:rPr>
          <w:rFonts w:ascii="Times New Roman" w:hAnsi="Times New Roman" w:cs="Times New Roman"/>
          <w:lang w:val="en-GB"/>
        </w:rPr>
        <w:t xml:space="preserve"> </w:t>
      </w:r>
      <w:r w:rsidR="00E85D41" w:rsidRPr="00D50047">
        <w:rPr>
          <w:rFonts w:ascii="Times New Roman" w:hAnsi="Times New Roman" w:cs="Times New Roman"/>
          <w:lang w:val="en-GB"/>
        </w:rPr>
        <w:t>3</w:t>
      </w:r>
      <w:r w:rsidR="00982724" w:rsidRPr="00D50047">
        <w:rPr>
          <w:rFonts w:ascii="Times New Roman" w:hAnsi="Times New Roman" w:cs="Times New Roman"/>
          <w:lang w:val="en-GB"/>
        </w:rPr>
        <w:t xml:space="preserve"> shows the </w:t>
      </w:r>
      <w:r w:rsidRPr="00D50047">
        <w:rPr>
          <w:rFonts w:ascii="Times New Roman" w:hAnsi="Times New Roman" w:cs="Times New Roman"/>
          <w:lang w:val="en-GB"/>
        </w:rPr>
        <w:t>depletion of the near side in the baryon-baryon correlations that none of the standard event generators can produce. This depletion is</w:t>
      </w:r>
      <w:r w:rsidR="00982724" w:rsidRPr="00D50047">
        <w:rPr>
          <w:rFonts w:ascii="Times New Roman" w:hAnsi="Times New Roman" w:cs="Times New Roman"/>
          <w:lang w:val="en-GB"/>
        </w:rPr>
        <w:t xml:space="preserve"> </w:t>
      </w:r>
      <w:r w:rsidRPr="00D50047">
        <w:rPr>
          <w:rFonts w:ascii="Times New Roman" w:hAnsi="Times New Roman" w:cs="Times New Roman"/>
          <w:lang w:val="en-GB"/>
        </w:rPr>
        <w:t>not seen in the baryon-anti-baryon correlations shown in the right panel.</w:t>
      </w:r>
      <w:r w:rsidR="00450B5F" w:rsidRPr="00D50047">
        <w:rPr>
          <w:rFonts w:ascii="Times New Roman" w:hAnsi="Times New Roman" w:cs="Times New Roman"/>
          <w:lang w:val="en-GB"/>
        </w:rPr>
        <w:t xml:space="preserve"> It turned out that the most used event generators, PYTHIA and </w:t>
      </w:r>
      <w:proofErr w:type="spellStart"/>
      <w:r w:rsidR="00450B5F" w:rsidRPr="00D50047">
        <w:rPr>
          <w:rFonts w:ascii="Times New Roman" w:hAnsi="Times New Roman" w:cs="Times New Roman"/>
          <w:lang w:val="en-GB"/>
        </w:rPr>
        <w:t>Phojet</w:t>
      </w:r>
      <w:proofErr w:type="spellEnd"/>
      <w:r w:rsidR="00450B5F" w:rsidRPr="00D50047">
        <w:rPr>
          <w:rFonts w:ascii="Times New Roman" w:hAnsi="Times New Roman" w:cs="Times New Roman"/>
          <w:lang w:val="en-GB"/>
        </w:rPr>
        <w:t xml:space="preserve">, cannot reproduce these correlation functions although they provide a good description of the meson correlations. This implies that </w:t>
      </w:r>
      <w:r w:rsidR="00D555EA" w:rsidRPr="00D50047">
        <w:rPr>
          <w:rFonts w:ascii="Times New Roman" w:hAnsi="Times New Roman" w:cs="Times New Roman"/>
          <w:lang w:val="en-GB"/>
        </w:rPr>
        <w:t>baryon production mechanisms need</w:t>
      </w:r>
      <w:r w:rsidR="00B877F3" w:rsidRPr="00D50047">
        <w:rPr>
          <w:rFonts w:ascii="Times New Roman" w:hAnsi="Times New Roman" w:cs="Times New Roman"/>
          <w:lang w:val="en-GB"/>
        </w:rPr>
        <w:t xml:space="preserve"> to be revised in the event generators and can provide insight to baryon production in </w:t>
      </w:r>
      <w:r w:rsidR="00D555EA" w:rsidRPr="00D50047">
        <w:rPr>
          <w:rFonts w:ascii="Times New Roman" w:hAnsi="Times New Roman" w:cs="Times New Roman"/>
          <w:lang w:val="en-GB"/>
        </w:rPr>
        <w:t>fragmentation</w:t>
      </w:r>
      <w:r w:rsidR="00B877F3" w:rsidRPr="00D50047">
        <w:rPr>
          <w:rFonts w:ascii="Times New Roman" w:hAnsi="Times New Roman" w:cs="Times New Roman"/>
          <w:lang w:val="en-GB"/>
        </w:rPr>
        <w:t>.</w:t>
      </w:r>
    </w:p>
    <w:p w14:paraId="0822481B" w14:textId="5E680FB7" w:rsidR="005C43B8" w:rsidRPr="00D50047" w:rsidRDefault="00BF20D4" w:rsidP="00256459">
      <w:pPr>
        <w:rPr>
          <w:rFonts w:ascii="Times New Roman" w:eastAsiaTheme="minorEastAsia" w:hAnsi="Times New Roman" w:cs="Times New Roman"/>
          <w:lang w:val="en-GB"/>
        </w:rPr>
      </w:pPr>
      <w:r w:rsidRPr="00D50047">
        <w:rPr>
          <w:rFonts w:ascii="Times New Roman" w:eastAsiaTheme="minorEastAsia" w:hAnsi="Times New Roman" w:cs="Times New Roman"/>
          <w:lang w:val="en-GB"/>
        </w:rPr>
        <w:t>[</w:t>
      </w:r>
      <w:r w:rsidR="00C47933" w:rsidRPr="00D50047">
        <w:rPr>
          <w:rFonts w:ascii="Times New Roman" w:eastAsiaTheme="minorEastAsia" w:hAnsi="Times New Roman" w:cs="Times New Roman"/>
          <w:lang w:val="en-GB"/>
        </w:rPr>
        <w:t>1</w:t>
      </w:r>
      <w:r w:rsidRPr="00D50047">
        <w:rPr>
          <w:rFonts w:ascii="Times New Roman" w:eastAsiaTheme="minorEastAsia" w:hAnsi="Times New Roman" w:cs="Times New Roman"/>
          <w:lang w:val="en-GB"/>
        </w:rPr>
        <w:t>]</w:t>
      </w:r>
      <w:r w:rsidR="009D2053" w:rsidRPr="00D50047">
        <w:rPr>
          <w:rFonts w:ascii="Times New Roman" w:eastAsiaTheme="minorEastAsia" w:hAnsi="Times New Roman" w:cs="Times New Roman"/>
          <w:lang w:val="en-GB"/>
        </w:rPr>
        <w:t xml:space="preserve"> </w:t>
      </w:r>
      <w:r w:rsidR="005C43B8" w:rsidRPr="00D50047">
        <w:rPr>
          <w:rFonts w:ascii="Times New Roman" w:eastAsiaTheme="minorEastAsia" w:hAnsi="Times New Roman" w:cs="Times New Roman"/>
          <w:i/>
          <w:lang w:val="en-GB"/>
        </w:rPr>
        <w:t>PHENIX Collaboration</w:t>
      </w:r>
      <w:r w:rsidR="005C43B8" w:rsidRPr="00D50047">
        <w:rPr>
          <w:rFonts w:ascii="Times New Roman" w:eastAsiaTheme="minorEastAsia" w:hAnsi="Times New Roman" w:cs="Times New Roman"/>
          <w:lang w:val="en-GB"/>
        </w:rPr>
        <w:t xml:space="preserve">, </w:t>
      </w:r>
      <w:r w:rsidR="00B0091D" w:rsidRPr="00D50047">
        <w:rPr>
          <w:rFonts w:ascii="Times New Roman" w:eastAsiaTheme="minorEastAsia" w:hAnsi="Times New Roman" w:cs="Times New Roman"/>
          <w:lang w:val="en-GB"/>
        </w:rPr>
        <w:t>Phys. Rev. D74 (2006) 072002</w:t>
      </w:r>
    </w:p>
    <w:p w14:paraId="7DE1EAA3" w14:textId="005680BB" w:rsidR="00A201F7" w:rsidRPr="00D50047" w:rsidRDefault="005C43B8" w:rsidP="00256459">
      <w:pPr>
        <w:rPr>
          <w:rFonts w:ascii="Times New Roman" w:eastAsiaTheme="minorEastAsia" w:hAnsi="Times New Roman" w:cs="Times New Roman"/>
          <w:lang w:val="en-GB"/>
        </w:rPr>
      </w:pPr>
      <w:r w:rsidRPr="00D50047">
        <w:rPr>
          <w:rFonts w:ascii="Times New Roman" w:eastAsiaTheme="minorEastAsia" w:hAnsi="Times New Roman" w:cs="Times New Roman"/>
          <w:lang w:val="en-GB"/>
        </w:rPr>
        <w:t xml:space="preserve"> [2] </w:t>
      </w:r>
      <w:proofErr w:type="spellStart"/>
      <w:r w:rsidR="00A201F7" w:rsidRPr="00D50047">
        <w:rPr>
          <w:rFonts w:ascii="Times New Roman" w:eastAsiaTheme="minorEastAsia" w:hAnsi="Times New Roman" w:cs="Times New Roman"/>
          <w:i/>
          <w:lang w:val="en-GB"/>
        </w:rPr>
        <w:t>Jussi</w:t>
      </w:r>
      <w:proofErr w:type="spellEnd"/>
      <w:r w:rsidR="00A201F7" w:rsidRPr="00D50047">
        <w:rPr>
          <w:rFonts w:ascii="Times New Roman" w:eastAsiaTheme="minorEastAsia" w:hAnsi="Times New Roman" w:cs="Times New Roman"/>
          <w:i/>
          <w:lang w:val="en-GB"/>
        </w:rPr>
        <w:t xml:space="preserve"> </w:t>
      </w:r>
      <w:proofErr w:type="spellStart"/>
      <w:r w:rsidR="00A201F7" w:rsidRPr="00D50047">
        <w:rPr>
          <w:rFonts w:ascii="Times New Roman" w:eastAsiaTheme="minorEastAsia" w:hAnsi="Times New Roman" w:cs="Times New Roman"/>
          <w:i/>
          <w:lang w:val="en-GB"/>
        </w:rPr>
        <w:t>Viinikainen</w:t>
      </w:r>
      <w:proofErr w:type="spellEnd"/>
      <w:r w:rsidR="00A201F7" w:rsidRPr="00D50047">
        <w:rPr>
          <w:rFonts w:ascii="Times New Roman" w:eastAsiaTheme="minorEastAsia" w:hAnsi="Times New Roman" w:cs="Times New Roman"/>
          <w:i/>
          <w:lang w:val="en-GB"/>
        </w:rPr>
        <w:t xml:space="preserve"> for the ALICE Collaboration</w:t>
      </w:r>
      <w:r w:rsidR="00A201F7" w:rsidRPr="00D50047">
        <w:rPr>
          <w:rFonts w:ascii="Times New Roman" w:eastAsiaTheme="minorEastAsia" w:hAnsi="Times New Roman" w:cs="Times New Roman"/>
          <w:lang w:val="en-GB"/>
        </w:rPr>
        <w:t xml:space="preserve">, </w:t>
      </w:r>
      <w:proofErr w:type="spellStart"/>
      <w:r w:rsidR="00A201F7" w:rsidRPr="00D50047">
        <w:rPr>
          <w:rFonts w:ascii="Times New Roman" w:eastAsiaTheme="minorEastAsia" w:hAnsi="Times New Roman" w:cs="Times New Roman"/>
          <w:lang w:val="en-GB"/>
        </w:rPr>
        <w:t>arXiv</w:t>
      </w:r>
      <w:proofErr w:type="spellEnd"/>
      <w:r w:rsidR="00A201F7" w:rsidRPr="00D50047">
        <w:rPr>
          <w:rFonts w:ascii="Times New Roman" w:eastAsiaTheme="minorEastAsia" w:hAnsi="Times New Roman" w:cs="Times New Roman"/>
          <w:lang w:val="en-GB"/>
        </w:rPr>
        <w:t>:</w:t>
      </w:r>
      <w:r w:rsidR="00A201F7" w:rsidRPr="00D50047">
        <w:rPr>
          <w:lang w:val="en-GB"/>
        </w:rPr>
        <w:t xml:space="preserve"> </w:t>
      </w:r>
      <w:r w:rsidR="00A201F7" w:rsidRPr="00D50047">
        <w:rPr>
          <w:rFonts w:ascii="Times New Roman" w:eastAsiaTheme="minorEastAsia" w:hAnsi="Times New Roman" w:cs="Times New Roman"/>
          <w:lang w:val="en-GB"/>
        </w:rPr>
        <w:t>1612.05475 [hep-ex]</w:t>
      </w:r>
    </w:p>
    <w:p w14:paraId="7CDD0400" w14:textId="19198B63" w:rsidR="00FD1E13" w:rsidRPr="00D50047" w:rsidRDefault="00A201F7" w:rsidP="00256459">
      <w:pPr>
        <w:rPr>
          <w:rFonts w:ascii="Times New Roman" w:eastAsiaTheme="minorEastAsia" w:hAnsi="Times New Roman" w:cs="Times New Roman"/>
          <w:lang w:val="en-GB"/>
        </w:rPr>
        <w:sectPr w:rsidR="00FD1E13" w:rsidRPr="00D50047" w:rsidSect="00141918">
          <w:head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D50047">
        <w:rPr>
          <w:rFonts w:ascii="Times New Roman" w:eastAsiaTheme="minorEastAsia" w:hAnsi="Times New Roman" w:cs="Times New Roman"/>
          <w:lang w:val="en-GB"/>
        </w:rPr>
        <w:t xml:space="preserve"> [</w:t>
      </w:r>
      <w:r w:rsidR="005C43B8" w:rsidRPr="00D50047">
        <w:rPr>
          <w:rFonts w:ascii="Times New Roman" w:eastAsiaTheme="minorEastAsia" w:hAnsi="Times New Roman" w:cs="Times New Roman"/>
          <w:lang w:val="en-GB"/>
        </w:rPr>
        <w:t>3</w:t>
      </w:r>
      <w:r w:rsidRPr="00D50047">
        <w:rPr>
          <w:rFonts w:ascii="Times New Roman" w:eastAsiaTheme="minorEastAsia" w:hAnsi="Times New Roman" w:cs="Times New Roman"/>
          <w:lang w:val="en-GB"/>
        </w:rPr>
        <w:t>]</w:t>
      </w:r>
      <w:r w:rsidR="005C43B8" w:rsidRPr="00D50047">
        <w:rPr>
          <w:rFonts w:ascii="Times New Roman" w:eastAsiaTheme="minorEastAsia" w:hAnsi="Times New Roman" w:cs="Times New Roman"/>
          <w:lang w:val="en-GB"/>
        </w:rPr>
        <w:t xml:space="preserve"> </w:t>
      </w:r>
      <w:r w:rsidR="009D2053" w:rsidRPr="00D50047">
        <w:rPr>
          <w:rFonts w:ascii="Times New Roman" w:eastAsiaTheme="minorEastAsia" w:hAnsi="Times New Roman" w:cs="Times New Roman"/>
          <w:i/>
          <w:lang w:val="en-GB"/>
        </w:rPr>
        <w:t>ALICE Collaboration</w:t>
      </w:r>
      <w:r w:rsidR="009D2053" w:rsidRPr="00D50047">
        <w:rPr>
          <w:rFonts w:ascii="Times New Roman" w:eastAsiaTheme="minorEastAsia" w:hAnsi="Times New Roman" w:cs="Times New Roman"/>
          <w:lang w:val="en-GB"/>
        </w:rPr>
        <w:t xml:space="preserve">, </w:t>
      </w:r>
      <w:r w:rsidR="00982724" w:rsidRPr="00D50047">
        <w:rPr>
          <w:rFonts w:ascii="Times New Roman" w:eastAsiaTheme="minorEastAsia" w:hAnsi="Times New Roman" w:cs="Times New Roman"/>
          <w:lang w:val="en-GB"/>
        </w:rPr>
        <w:t>arXiv</w:t>
      </w:r>
      <w:proofErr w:type="gramStart"/>
      <w:r w:rsidR="00982724" w:rsidRPr="00D50047">
        <w:rPr>
          <w:rFonts w:ascii="Times New Roman" w:eastAsiaTheme="minorEastAsia" w:hAnsi="Times New Roman" w:cs="Times New Roman"/>
          <w:lang w:val="en-GB"/>
        </w:rPr>
        <w:t>:1612.08975</w:t>
      </w:r>
      <w:proofErr w:type="gramEnd"/>
      <w:r w:rsidR="00982724" w:rsidRPr="00D50047">
        <w:rPr>
          <w:rFonts w:ascii="Times New Roman" w:eastAsiaTheme="minorEastAsia" w:hAnsi="Times New Roman" w:cs="Times New Roman"/>
          <w:lang w:val="en-GB"/>
        </w:rPr>
        <w:t xml:space="preserve"> [</w:t>
      </w:r>
      <w:proofErr w:type="spellStart"/>
      <w:r w:rsidR="00982724" w:rsidRPr="00D50047">
        <w:rPr>
          <w:rFonts w:ascii="Times New Roman" w:eastAsiaTheme="minorEastAsia" w:hAnsi="Times New Roman" w:cs="Times New Roman"/>
          <w:lang w:val="en-GB"/>
        </w:rPr>
        <w:t>nucl</w:t>
      </w:r>
      <w:proofErr w:type="spellEnd"/>
      <w:r w:rsidR="00982724" w:rsidRPr="00D50047">
        <w:rPr>
          <w:rFonts w:ascii="Times New Roman" w:eastAsiaTheme="minorEastAsia" w:hAnsi="Times New Roman" w:cs="Times New Roman"/>
          <w:lang w:val="en-GB"/>
        </w:rPr>
        <w:t>-ex]</w:t>
      </w:r>
    </w:p>
    <w:p w14:paraId="22B9F0BE" w14:textId="77777777" w:rsidR="008358C5" w:rsidRPr="00D50047" w:rsidRDefault="008358C5" w:rsidP="00692211">
      <w:pPr>
        <w:rPr>
          <w:rFonts w:ascii="Times New Roman" w:eastAsiaTheme="minorEastAsia" w:hAnsi="Times New Roman" w:cs="Times New Roman"/>
          <w:lang w:val="en-GB"/>
        </w:rPr>
      </w:pPr>
    </w:p>
    <w:sectPr w:rsidR="008358C5" w:rsidRPr="00D5004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78315" w14:textId="77777777" w:rsidR="003C1CFE" w:rsidRDefault="003C1CFE" w:rsidP="000950C7">
      <w:pPr>
        <w:spacing w:after="0" w:line="240" w:lineRule="auto"/>
      </w:pPr>
      <w:r>
        <w:separator/>
      </w:r>
    </w:p>
  </w:endnote>
  <w:endnote w:type="continuationSeparator" w:id="0">
    <w:p w14:paraId="40DF7265" w14:textId="77777777" w:rsidR="003C1CFE" w:rsidRDefault="003C1CFE" w:rsidP="0009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26137" w14:textId="77777777" w:rsidR="003C1CFE" w:rsidRDefault="003C1CFE" w:rsidP="000950C7">
      <w:pPr>
        <w:spacing w:after="0" w:line="240" w:lineRule="auto"/>
      </w:pPr>
      <w:r>
        <w:separator/>
      </w:r>
    </w:p>
  </w:footnote>
  <w:footnote w:type="continuationSeparator" w:id="0">
    <w:p w14:paraId="2ED3DE81" w14:textId="77777777" w:rsidR="003C1CFE" w:rsidRDefault="003C1CFE" w:rsidP="00095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424CF" w14:textId="27855141" w:rsidR="003C1CFE" w:rsidRDefault="003C1CFE" w:rsidP="007D1863">
    <w:pPr>
      <w:pStyle w:val="Quote"/>
    </w:pPr>
    <w:r w:rsidRPr="0008598B">
      <w:rPr>
        <w:color w:val="FF0000"/>
      </w:rPr>
      <w:t xml:space="preserve">PART I: </w:t>
    </w:r>
    <w:proofErr w:type="spellStart"/>
    <w:r>
      <w:rPr>
        <w:color w:val="FF0000"/>
      </w:rPr>
      <w:t>Continued</w:t>
    </w:r>
    <w:proofErr w:type="spellEnd"/>
    <w:r w:rsidRPr="0008598B">
      <w:rPr>
        <w:color w:val="FF0000"/>
      </w:rPr>
      <w:t xml:space="preserve"> </w:t>
    </w: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(2/2)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8E3B4" w14:textId="6630CACB" w:rsidR="003C1CFE" w:rsidRPr="0008598B" w:rsidRDefault="003C1CFE" w:rsidP="007D1863">
    <w:pPr>
      <w:pStyle w:val="Quote"/>
      <w:rPr>
        <w:color w:val="FF0000"/>
      </w:rPr>
    </w:pPr>
    <w:r w:rsidRPr="00A31B87">
      <w:rPr>
        <w:b/>
        <w:color w:val="FF0000"/>
        <w:u w:val="single"/>
        <w:lang w:val="en-US"/>
      </w:rPr>
      <w:t>PART II:</w:t>
    </w:r>
    <w:r w:rsidRPr="00A31B87">
      <w:rPr>
        <w:color w:val="FF0000"/>
        <w:lang w:val="en-US"/>
      </w:rPr>
      <w:t xml:space="preserve"> Text to </w:t>
    </w:r>
    <w:proofErr w:type="gramStart"/>
    <w:r w:rsidRPr="00A31B87">
      <w:rPr>
        <w:color w:val="FF0000"/>
        <w:lang w:val="en-US"/>
      </w:rPr>
      <w:t>appear  on</w:t>
    </w:r>
    <w:proofErr w:type="gramEnd"/>
    <w:r w:rsidRPr="00A31B87">
      <w:rPr>
        <w:color w:val="FF0000"/>
        <w:lang w:val="en-US"/>
      </w:rPr>
      <w:t xml:space="preserve"> web pages only. </w:t>
    </w:r>
    <w:r>
      <w:rPr>
        <w:color w:val="FF0000"/>
      </w:rPr>
      <w:t xml:space="preserve">No </w:t>
    </w:r>
    <w:proofErr w:type="spellStart"/>
    <w:r>
      <w:rPr>
        <w:color w:val="FF0000"/>
      </w:rPr>
      <w:t>space</w:t>
    </w:r>
    <w:proofErr w:type="spellEnd"/>
    <w:r>
      <w:rPr>
        <w:color w:val="FF0000"/>
      </w:rPr>
      <w:t xml:space="preserve"> </w:t>
    </w:r>
    <w:proofErr w:type="spellStart"/>
    <w:r>
      <w:rPr>
        <w:color w:val="FF0000"/>
      </w:rPr>
      <w:t>limitation</w:t>
    </w:r>
    <w:proofErr w:type="spellEnd"/>
    <w:r>
      <w:rPr>
        <w:color w:val="FF0000"/>
      </w:rPr>
      <w:t xml:space="preserve">.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035F4"/>
    <w:multiLevelType w:val="hybridMultilevel"/>
    <w:tmpl w:val="4EEC07F4"/>
    <w:lvl w:ilvl="0" w:tplc="2B1E78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E08"/>
    <w:rsid w:val="00010B83"/>
    <w:rsid w:val="00033BDC"/>
    <w:rsid w:val="00080E9C"/>
    <w:rsid w:val="0008598B"/>
    <w:rsid w:val="000950C7"/>
    <w:rsid w:val="00095427"/>
    <w:rsid w:val="00097A18"/>
    <w:rsid w:val="000B0A53"/>
    <w:rsid w:val="000E0DAD"/>
    <w:rsid w:val="00141918"/>
    <w:rsid w:val="00152554"/>
    <w:rsid w:val="00167291"/>
    <w:rsid w:val="00197E97"/>
    <w:rsid w:val="001A0CCD"/>
    <w:rsid w:val="001A15C7"/>
    <w:rsid w:val="001B4008"/>
    <w:rsid w:val="001B45FA"/>
    <w:rsid w:val="001B65AD"/>
    <w:rsid w:val="001B708E"/>
    <w:rsid w:val="001C505E"/>
    <w:rsid w:val="001D35EB"/>
    <w:rsid w:val="002050D7"/>
    <w:rsid w:val="00216213"/>
    <w:rsid w:val="00222243"/>
    <w:rsid w:val="002306CF"/>
    <w:rsid w:val="00256459"/>
    <w:rsid w:val="00262334"/>
    <w:rsid w:val="00266E22"/>
    <w:rsid w:val="00270643"/>
    <w:rsid w:val="002778C9"/>
    <w:rsid w:val="002779DA"/>
    <w:rsid w:val="002868D3"/>
    <w:rsid w:val="002A418D"/>
    <w:rsid w:val="002A6188"/>
    <w:rsid w:val="002B2AC0"/>
    <w:rsid w:val="002E42B2"/>
    <w:rsid w:val="00323370"/>
    <w:rsid w:val="00345B77"/>
    <w:rsid w:val="00363597"/>
    <w:rsid w:val="003675BC"/>
    <w:rsid w:val="00381D9B"/>
    <w:rsid w:val="003A14E6"/>
    <w:rsid w:val="003A30B9"/>
    <w:rsid w:val="003B6EA8"/>
    <w:rsid w:val="003C1CFE"/>
    <w:rsid w:val="003C6E71"/>
    <w:rsid w:val="003E097D"/>
    <w:rsid w:val="003E2E24"/>
    <w:rsid w:val="003F084F"/>
    <w:rsid w:val="00401DF9"/>
    <w:rsid w:val="00401E08"/>
    <w:rsid w:val="004022EA"/>
    <w:rsid w:val="0040474B"/>
    <w:rsid w:val="00416E2B"/>
    <w:rsid w:val="00423B52"/>
    <w:rsid w:val="004330D0"/>
    <w:rsid w:val="00446A3A"/>
    <w:rsid w:val="00447C8B"/>
    <w:rsid w:val="00450B5F"/>
    <w:rsid w:val="00455261"/>
    <w:rsid w:val="00460E16"/>
    <w:rsid w:val="00460EF3"/>
    <w:rsid w:val="0046587E"/>
    <w:rsid w:val="004D1FD1"/>
    <w:rsid w:val="00532237"/>
    <w:rsid w:val="00542CC7"/>
    <w:rsid w:val="005B4311"/>
    <w:rsid w:val="005B5F19"/>
    <w:rsid w:val="005C43B8"/>
    <w:rsid w:val="005D0630"/>
    <w:rsid w:val="005D4E9C"/>
    <w:rsid w:val="005E5DEA"/>
    <w:rsid w:val="005F0D42"/>
    <w:rsid w:val="005F7A1B"/>
    <w:rsid w:val="00600B96"/>
    <w:rsid w:val="00607489"/>
    <w:rsid w:val="00625517"/>
    <w:rsid w:val="006273AD"/>
    <w:rsid w:val="00633A72"/>
    <w:rsid w:val="006539CB"/>
    <w:rsid w:val="00657825"/>
    <w:rsid w:val="00662475"/>
    <w:rsid w:val="006659CD"/>
    <w:rsid w:val="00683523"/>
    <w:rsid w:val="006874EF"/>
    <w:rsid w:val="00692211"/>
    <w:rsid w:val="00692AFB"/>
    <w:rsid w:val="006B03C2"/>
    <w:rsid w:val="006B062B"/>
    <w:rsid w:val="006F1886"/>
    <w:rsid w:val="006F2F81"/>
    <w:rsid w:val="007058E2"/>
    <w:rsid w:val="00721230"/>
    <w:rsid w:val="00734FBA"/>
    <w:rsid w:val="00734FFD"/>
    <w:rsid w:val="00747605"/>
    <w:rsid w:val="007540E1"/>
    <w:rsid w:val="00755289"/>
    <w:rsid w:val="0077418E"/>
    <w:rsid w:val="00775B5A"/>
    <w:rsid w:val="007808C4"/>
    <w:rsid w:val="0078741B"/>
    <w:rsid w:val="007953A5"/>
    <w:rsid w:val="00796BC3"/>
    <w:rsid w:val="007D1863"/>
    <w:rsid w:val="007D579A"/>
    <w:rsid w:val="007E4463"/>
    <w:rsid w:val="007F0103"/>
    <w:rsid w:val="007F05BA"/>
    <w:rsid w:val="007F4AB8"/>
    <w:rsid w:val="00804380"/>
    <w:rsid w:val="008079B6"/>
    <w:rsid w:val="0082357C"/>
    <w:rsid w:val="00834D12"/>
    <w:rsid w:val="008358C5"/>
    <w:rsid w:val="00855A1F"/>
    <w:rsid w:val="00856282"/>
    <w:rsid w:val="00860EDD"/>
    <w:rsid w:val="00891B70"/>
    <w:rsid w:val="008B7113"/>
    <w:rsid w:val="008C477D"/>
    <w:rsid w:val="0091026F"/>
    <w:rsid w:val="009220AA"/>
    <w:rsid w:val="00926C1B"/>
    <w:rsid w:val="00960647"/>
    <w:rsid w:val="009677C3"/>
    <w:rsid w:val="00972225"/>
    <w:rsid w:val="00981835"/>
    <w:rsid w:val="00982724"/>
    <w:rsid w:val="00987717"/>
    <w:rsid w:val="009A1AC3"/>
    <w:rsid w:val="009A6037"/>
    <w:rsid w:val="009D2053"/>
    <w:rsid w:val="009E05D6"/>
    <w:rsid w:val="00A1137F"/>
    <w:rsid w:val="00A139AB"/>
    <w:rsid w:val="00A201F7"/>
    <w:rsid w:val="00A22D23"/>
    <w:rsid w:val="00A31B87"/>
    <w:rsid w:val="00A401C5"/>
    <w:rsid w:val="00A73294"/>
    <w:rsid w:val="00A9035B"/>
    <w:rsid w:val="00A91FD7"/>
    <w:rsid w:val="00AA1770"/>
    <w:rsid w:val="00AB20DE"/>
    <w:rsid w:val="00AB5BD0"/>
    <w:rsid w:val="00AC1E1A"/>
    <w:rsid w:val="00AD3C94"/>
    <w:rsid w:val="00AD7496"/>
    <w:rsid w:val="00B0091D"/>
    <w:rsid w:val="00B00E6C"/>
    <w:rsid w:val="00B01228"/>
    <w:rsid w:val="00B10236"/>
    <w:rsid w:val="00B124EC"/>
    <w:rsid w:val="00B255E8"/>
    <w:rsid w:val="00B2626B"/>
    <w:rsid w:val="00B35647"/>
    <w:rsid w:val="00B43A60"/>
    <w:rsid w:val="00B51D8B"/>
    <w:rsid w:val="00B5790D"/>
    <w:rsid w:val="00B708C9"/>
    <w:rsid w:val="00B76061"/>
    <w:rsid w:val="00B81320"/>
    <w:rsid w:val="00B845F2"/>
    <w:rsid w:val="00B877F3"/>
    <w:rsid w:val="00B95E5F"/>
    <w:rsid w:val="00BA3210"/>
    <w:rsid w:val="00BF20D4"/>
    <w:rsid w:val="00C073E7"/>
    <w:rsid w:val="00C25958"/>
    <w:rsid w:val="00C351E7"/>
    <w:rsid w:val="00C47933"/>
    <w:rsid w:val="00C71505"/>
    <w:rsid w:val="00C74412"/>
    <w:rsid w:val="00C8012C"/>
    <w:rsid w:val="00CA4291"/>
    <w:rsid w:val="00CB4EBB"/>
    <w:rsid w:val="00CB630E"/>
    <w:rsid w:val="00CD0642"/>
    <w:rsid w:val="00CE14FC"/>
    <w:rsid w:val="00CF2F69"/>
    <w:rsid w:val="00D25495"/>
    <w:rsid w:val="00D27EFC"/>
    <w:rsid w:val="00D42DFB"/>
    <w:rsid w:val="00D43A99"/>
    <w:rsid w:val="00D50047"/>
    <w:rsid w:val="00D52E01"/>
    <w:rsid w:val="00D555EA"/>
    <w:rsid w:val="00D74AAA"/>
    <w:rsid w:val="00D75103"/>
    <w:rsid w:val="00D755B2"/>
    <w:rsid w:val="00D8094F"/>
    <w:rsid w:val="00D87E93"/>
    <w:rsid w:val="00D91738"/>
    <w:rsid w:val="00D919E2"/>
    <w:rsid w:val="00DA3299"/>
    <w:rsid w:val="00DA6E90"/>
    <w:rsid w:val="00DB3F83"/>
    <w:rsid w:val="00DD7452"/>
    <w:rsid w:val="00DE2B8B"/>
    <w:rsid w:val="00DF5AAA"/>
    <w:rsid w:val="00E20991"/>
    <w:rsid w:val="00E20A97"/>
    <w:rsid w:val="00E3123C"/>
    <w:rsid w:val="00E342CC"/>
    <w:rsid w:val="00E42E6D"/>
    <w:rsid w:val="00E52A21"/>
    <w:rsid w:val="00E57E48"/>
    <w:rsid w:val="00E72D05"/>
    <w:rsid w:val="00E851B9"/>
    <w:rsid w:val="00E85D41"/>
    <w:rsid w:val="00EB3A3C"/>
    <w:rsid w:val="00EC3C77"/>
    <w:rsid w:val="00ED31B2"/>
    <w:rsid w:val="00ED7771"/>
    <w:rsid w:val="00EE696F"/>
    <w:rsid w:val="00F01E9D"/>
    <w:rsid w:val="00F31A41"/>
    <w:rsid w:val="00F415E7"/>
    <w:rsid w:val="00F61A85"/>
    <w:rsid w:val="00F62973"/>
    <w:rsid w:val="00F6446E"/>
    <w:rsid w:val="00F70ECA"/>
    <w:rsid w:val="00F72FF9"/>
    <w:rsid w:val="00F81CCD"/>
    <w:rsid w:val="00FA2F4E"/>
    <w:rsid w:val="00FA640B"/>
    <w:rsid w:val="00FB62E4"/>
    <w:rsid w:val="00FD05FB"/>
    <w:rsid w:val="00FD1E13"/>
    <w:rsid w:val="00FD3E70"/>
    <w:rsid w:val="00FD55C8"/>
    <w:rsid w:val="00F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C2D5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81"/>
    <w:pPr>
      <w:spacing w:after="200" w:line="276" w:lineRule="auto"/>
    </w:pPr>
    <w:rPr>
      <w:rFonts w:eastAsiaTheme="minorHAnsi"/>
      <w:sz w:val="22"/>
      <w:szCs w:val="22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E0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E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E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01E08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E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E08"/>
    <w:rPr>
      <w:rFonts w:ascii="Lucida Grande" w:eastAsiaTheme="minorHAnsi" w:hAnsi="Lucida Grande" w:cs="Lucida Grande"/>
      <w:sz w:val="18"/>
      <w:szCs w:val="18"/>
      <w:lang w:val="fi-FI"/>
    </w:rPr>
  </w:style>
  <w:style w:type="paragraph" w:customStyle="1" w:styleId="Bodytext1">
    <w:name w:val="Body text 1"/>
    <w:basedOn w:val="Normal"/>
    <w:link w:val="Bodytext1Char"/>
    <w:rsid w:val="008079B6"/>
    <w:pPr>
      <w:spacing w:before="120" w:after="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fi-FI"/>
    </w:rPr>
  </w:style>
  <w:style w:type="paragraph" w:customStyle="1" w:styleId="Bodytext0">
    <w:name w:val="Body text 0"/>
    <w:basedOn w:val="Bodytext1"/>
    <w:next w:val="Bodytext1"/>
    <w:link w:val="Bodytext0Char"/>
    <w:rsid w:val="008079B6"/>
    <w:pPr>
      <w:ind w:firstLine="0"/>
      <w:jc w:val="both"/>
    </w:pPr>
  </w:style>
  <w:style w:type="character" w:customStyle="1" w:styleId="Bodytext1Char">
    <w:name w:val="Body text 1 Char"/>
    <w:basedOn w:val="DefaultParagraphFont"/>
    <w:link w:val="Bodytext1"/>
    <w:rsid w:val="008079B6"/>
    <w:rPr>
      <w:rFonts w:ascii="Times New Roman" w:eastAsia="Times New Roman" w:hAnsi="Times New Roman" w:cs="Times New Roman"/>
      <w:szCs w:val="20"/>
      <w:lang w:val="fi-FI" w:eastAsia="fi-FI"/>
    </w:rPr>
  </w:style>
  <w:style w:type="character" w:customStyle="1" w:styleId="Bodytext0Char">
    <w:name w:val="Body text 0 Char"/>
    <w:basedOn w:val="Bodytext1Char"/>
    <w:link w:val="Bodytext0"/>
    <w:rsid w:val="008079B6"/>
    <w:rPr>
      <w:rFonts w:ascii="Times New Roman" w:eastAsia="Times New Roman" w:hAnsi="Times New Roman" w:cs="Times New Roman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A91F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0D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50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0C7"/>
    <w:rPr>
      <w:rFonts w:eastAsiaTheme="minorHAnsi"/>
      <w:sz w:val="22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0950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0C7"/>
    <w:rPr>
      <w:rFonts w:eastAsiaTheme="minorHAnsi"/>
      <w:sz w:val="22"/>
      <w:szCs w:val="22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7D186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1863"/>
    <w:rPr>
      <w:rFonts w:eastAsiaTheme="minorHAnsi"/>
      <w:i/>
      <w:iCs/>
      <w:color w:val="000000" w:themeColor="text1"/>
      <w:sz w:val="22"/>
      <w:szCs w:val="22"/>
      <w:lang w:val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3F08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84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84F"/>
    <w:rPr>
      <w:rFonts w:eastAsiaTheme="minorHAnsi"/>
      <w:lang w:val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8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84F"/>
    <w:rPr>
      <w:rFonts w:eastAsiaTheme="minorHAnsi"/>
      <w:b/>
      <w:bCs/>
      <w:sz w:val="20"/>
      <w:szCs w:val="20"/>
      <w:lang w:val="fi-FI"/>
    </w:rPr>
  </w:style>
  <w:style w:type="paragraph" w:styleId="Revision">
    <w:name w:val="Revision"/>
    <w:hidden/>
    <w:uiPriority w:val="99"/>
    <w:semiHidden/>
    <w:rsid w:val="007D579A"/>
    <w:rPr>
      <w:rFonts w:eastAsiaTheme="minorHAnsi"/>
      <w:sz w:val="22"/>
      <w:szCs w:val="22"/>
      <w:lang w:val="fi-F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81"/>
    <w:pPr>
      <w:spacing w:after="200" w:line="276" w:lineRule="auto"/>
    </w:pPr>
    <w:rPr>
      <w:rFonts w:eastAsiaTheme="minorHAnsi"/>
      <w:sz w:val="22"/>
      <w:szCs w:val="22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E0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E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E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01E08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E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E08"/>
    <w:rPr>
      <w:rFonts w:ascii="Lucida Grande" w:eastAsiaTheme="minorHAnsi" w:hAnsi="Lucida Grande" w:cs="Lucida Grande"/>
      <w:sz w:val="18"/>
      <w:szCs w:val="18"/>
      <w:lang w:val="fi-FI"/>
    </w:rPr>
  </w:style>
  <w:style w:type="paragraph" w:customStyle="1" w:styleId="Bodytext1">
    <w:name w:val="Body text 1"/>
    <w:basedOn w:val="Normal"/>
    <w:link w:val="Bodytext1Char"/>
    <w:rsid w:val="008079B6"/>
    <w:pPr>
      <w:spacing w:before="120" w:after="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fi-FI"/>
    </w:rPr>
  </w:style>
  <w:style w:type="paragraph" w:customStyle="1" w:styleId="Bodytext0">
    <w:name w:val="Body text 0"/>
    <w:basedOn w:val="Bodytext1"/>
    <w:next w:val="Bodytext1"/>
    <w:link w:val="Bodytext0Char"/>
    <w:rsid w:val="008079B6"/>
    <w:pPr>
      <w:ind w:firstLine="0"/>
      <w:jc w:val="both"/>
    </w:pPr>
  </w:style>
  <w:style w:type="character" w:customStyle="1" w:styleId="Bodytext1Char">
    <w:name w:val="Body text 1 Char"/>
    <w:basedOn w:val="DefaultParagraphFont"/>
    <w:link w:val="Bodytext1"/>
    <w:rsid w:val="008079B6"/>
    <w:rPr>
      <w:rFonts w:ascii="Times New Roman" w:eastAsia="Times New Roman" w:hAnsi="Times New Roman" w:cs="Times New Roman"/>
      <w:szCs w:val="20"/>
      <w:lang w:val="fi-FI" w:eastAsia="fi-FI"/>
    </w:rPr>
  </w:style>
  <w:style w:type="character" w:customStyle="1" w:styleId="Bodytext0Char">
    <w:name w:val="Body text 0 Char"/>
    <w:basedOn w:val="Bodytext1Char"/>
    <w:link w:val="Bodytext0"/>
    <w:rsid w:val="008079B6"/>
    <w:rPr>
      <w:rFonts w:ascii="Times New Roman" w:eastAsia="Times New Roman" w:hAnsi="Times New Roman" w:cs="Times New Roman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A91F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0D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50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0C7"/>
    <w:rPr>
      <w:rFonts w:eastAsiaTheme="minorHAnsi"/>
      <w:sz w:val="22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0950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0C7"/>
    <w:rPr>
      <w:rFonts w:eastAsiaTheme="minorHAnsi"/>
      <w:sz w:val="22"/>
      <w:szCs w:val="22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7D186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1863"/>
    <w:rPr>
      <w:rFonts w:eastAsiaTheme="minorHAnsi"/>
      <w:i/>
      <w:iCs/>
      <w:color w:val="000000" w:themeColor="text1"/>
      <w:sz w:val="22"/>
      <w:szCs w:val="22"/>
      <w:lang w:val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3F08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84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84F"/>
    <w:rPr>
      <w:rFonts w:eastAsiaTheme="minorHAnsi"/>
      <w:lang w:val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8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84F"/>
    <w:rPr>
      <w:rFonts w:eastAsiaTheme="minorHAnsi"/>
      <w:b/>
      <w:bCs/>
      <w:sz w:val="20"/>
      <w:szCs w:val="20"/>
      <w:lang w:val="fi-FI"/>
    </w:rPr>
  </w:style>
  <w:style w:type="paragraph" w:styleId="Revision">
    <w:name w:val="Revision"/>
    <w:hidden/>
    <w:uiPriority w:val="99"/>
    <w:semiHidden/>
    <w:rsid w:val="007D579A"/>
    <w:rPr>
      <w:rFonts w:eastAsiaTheme="minorHAnsi"/>
      <w:sz w:val="22"/>
      <w:szCs w:val="22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2A04E1-0E2D-A444-B22B-AD39AB8B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915</Words>
  <Characters>5221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Jyväskylä</Company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</dc:creator>
  <cp:lastModifiedBy>Sami Rasanen</cp:lastModifiedBy>
  <cp:revision>16</cp:revision>
  <cp:lastPrinted>2015-12-17T11:33:00Z</cp:lastPrinted>
  <dcterms:created xsi:type="dcterms:W3CDTF">2017-08-27T18:57:00Z</dcterms:created>
  <dcterms:modified xsi:type="dcterms:W3CDTF">2017-08-29T06:28:00Z</dcterms:modified>
</cp:coreProperties>
</file>